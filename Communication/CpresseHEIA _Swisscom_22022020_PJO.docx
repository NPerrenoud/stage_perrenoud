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93FF69" w14:textId="77777777" w:rsidR="007C1CB3" w:rsidRPr="0021217C" w:rsidRDefault="007C1CB3" w:rsidP="002E104F">
      <w:pPr>
        <w:spacing w:after="0" w:line="240" w:lineRule="auto"/>
        <w:jc w:val="center"/>
        <w:rPr>
          <w:rFonts w:cstheme="minorHAnsi"/>
          <w:b/>
          <w:sz w:val="36"/>
          <w:szCs w:val="36"/>
        </w:rPr>
      </w:pPr>
      <w:r w:rsidRPr="0021217C">
        <w:rPr>
          <w:rFonts w:cstheme="minorHAnsi"/>
          <w:b/>
          <w:sz w:val="36"/>
          <w:szCs w:val="36"/>
        </w:rPr>
        <w:t>Communiqué de presse</w:t>
      </w:r>
    </w:p>
    <w:tbl>
      <w:tblPr>
        <w:tblW w:w="9779" w:type="dxa"/>
        <w:tblBorders>
          <w:top w:val="single" w:sz="18" w:space="0" w:color="BFBFBF" w:themeColor="background1" w:themeShade="BF"/>
          <w:bottom w:val="single" w:sz="12" w:space="0" w:color="BFBFBF" w:themeColor="background1" w:themeShade="BF"/>
        </w:tblBorders>
        <w:tblCellMar>
          <w:left w:w="70" w:type="dxa"/>
          <w:right w:w="70" w:type="dxa"/>
        </w:tblCellMar>
        <w:tblLook w:val="0000" w:firstRow="0" w:lastRow="0" w:firstColumn="0" w:lastColumn="0" w:noHBand="0" w:noVBand="0"/>
      </w:tblPr>
      <w:tblGrid>
        <w:gridCol w:w="2552"/>
        <w:gridCol w:w="7227"/>
      </w:tblGrid>
      <w:tr w:rsidR="007C1CB3" w:rsidRPr="0021217C" w14:paraId="6BED4A3F" w14:textId="77777777" w:rsidTr="00021C55">
        <w:tc>
          <w:tcPr>
            <w:tcW w:w="2552" w:type="dxa"/>
          </w:tcPr>
          <w:p w14:paraId="6ABA0B33" w14:textId="77777777" w:rsidR="007C1CB3" w:rsidRPr="0021217C" w:rsidRDefault="007C1CB3" w:rsidP="002E104F">
            <w:pPr>
              <w:spacing w:after="0" w:line="240" w:lineRule="auto"/>
              <w:rPr>
                <w:rFonts w:eastAsia="Times New Roman" w:cstheme="minorHAnsi"/>
                <w:i/>
                <w:sz w:val="12"/>
                <w:szCs w:val="12"/>
                <w:lang w:eastAsia="fr-FR"/>
              </w:rPr>
            </w:pPr>
          </w:p>
          <w:p w14:paraId="7E4C9C3C" w14:textId="77777777" w:rsidR="007C1CB3" w:rsidRPr="0021217C" w:rsidRDefault="007C1CB3" w:rsidP="002E104F">
            <w:pPr>
              <w:spacing w:after="0" w:line="240" w:lineRule="auto"/>
              <w:rPr>
                <w:rFonts w:eastAsia="Times New Roman" w:cstheme="minorHAnsi"/>
                <w:i/>
                <w:sz w:val="20"/>
                <w:szCs w:val="20"/>
                <w:lang w:eastAsia="fr-FR"/>
              </w:rPr>
            </w:pPr>
            <w:r w:rsidRPr="0021217C">
              <w:rPr>
                <w:rFonts w:eastAsia="Times New Roman" w:cstheme="minorHAnsi"/>
                <w:i/>
                <w:sz w:val="20"/>
                <w:szCs w:val="20"/>
                <w:lang w:eastAsia="fr-FR"/>
              </w:rPr>
              <w:t>Contact avec la presse :</w:t>
            </w:r>
          </w:p>
        </w:tc>
        <w:tc>
          <w:tcPr>
            <w:tcW w:w="7227" w:type="dxa"/>
          </w:tcPr>
          <w:p w14:paraId="5C129B89" w14:textId="77777777" w:rsidR="007C1CB3" w:rsidRPr="0021217C" w:rsidRDefault="007C1CB3" w:rsidP="002E104F">
            <w:pPr>
              <w:spacing w:after="0" w:line="240" w:lineRule="auto"/>
              <w:rPr>
                <w:rFonts w:eastAsia="Times New Roman" w:cstheme="minorHAnsi"/>
                <w:i/>
                <w:noProof/>
                <w:sz w:val="12"/>
                <w:szCs w:val="12"/>
                <w:lang w:eastAsia="fr-FR"/>
              </w:rPr>
            </w:pPr>
          </w:p>
          <w:p w14:paraId="50E5CCC8" w14:textId="77777777" w:rsidR="007C1CB3" w:rsidRPr="0021217C" w:rsidRDefault="007C1CB3" w:rsidP="002E104F">
            <w:pPr>
              <w:spacing w:after="0" w:line="240" w:lineRule="auto"/>
              <w:rPr>
                <w:rFonts w:eastAsia="Times New Roman" w:cstheme="minorHAnsi"/>
                <w:i/>
                <w:sz w:val="20"/>
                <w:szCs w:val="20"/>
                <w:lang w:eastAsia="fr-FR"/>
              </w:rPr>
            </w:pPr>
            <w:r w:rsidRPr="0021217C">
              <w:rPr>
                <w:rFonts w:eastAsia="Times New Roman" w:cstheme="minorHAnsi"/>
                <w:i/>
                <w:noProof/>
                <w:sz w:val="20"/>
                <w:szCs w:val="20"/>
                <w:lang w:eastAsia="fr-FR"/>
              </w:rPr>
              <w:t>Haute école d’ingénierie et d’architecture de Fribourg</w:t>
            </w:r>
          </w:p>
          <w:p w14:paraId="1AEDF1B8" w14:textId="77777777" w:rsidR="007C1CB3" w:rsidRPr="0021217C" w:rsidRDefault="007C1CB3" w:rsidP="002E104F">
            <w:pPr>
              <w:spacing w:after="0" w:line="240" w:lineRule="auto"/>
              <w:rPr>
                <w:rFonts w:eastAsia="Times New Roman" w:cstheme="minorHAnsi"/>
                <w:i/>
                <w:sz w:val="20"/>
                <w:szCs w:val="20"/>
                <w:lang w:eastAsia="fr-FR"/>
              </w:rPr>
            </w:pPr>
            <w:r w:rsidRPr="0021217C">
              <w:rPr>
                <w:rFonts w:eastAsia="Times New Roman" w:cstheme="minorHAnsi"/>
                <w:i/>
                <w:sz w:val="20"/>
                <w:szCs w:val="20"/>
                <w:lang w:eastAsia="fr-FR"/>
              </w:rPr>
              <w:t>Yves Schouwey, Professeur, Responsable de la communication</w:t>
            </w:r>
          </w:p>
          <w:p w14:paraId="355EEA40" w14:textId="77777777" w:rsidR="007C1CB3" w:rsidRPr="0021217C" w:rsidRDefault="007C1CB3" w:rsidP="002E104F">
            <w:pPr>
              <w:spacing w:after="0" w:line="240" w:lineRule="auto"/>
              <w:rPr>
                <w:rFonts w:eastAsia="Times New Roman" w:cstheme="minorHAnsi"/>
                <w:i/>
                <w:sz w:val="20"/>
                <w:szCs w:val="20"/>
                <w:lang w:eastAsia="fr-FR"/>
              </w:rPr>
            </w:pPr>
            <w:r w:rsidRPr="0021217C">
              <w:rPr>
                <w:rFonts w:eastAsia="Times New Roman" w:cstheme="minorHAnsi"/>
                <w:i/>
                <w:sz w:val="20"/>
                <w:szCs w:val="20"/>
                <w:lang w:eastAsia="fr-FR"/>
              </w:rPr>
              <w:t>Boulevard de Pérolles</w:t>
            </w:r>
            <w:r w:rsidR="004955F4" w:rsidRPr="0021217C">
              <w:rPr>
                <w:rFonts w:eastAsia="Times New Roman" w:cstheme="minorHAnsi"/>
                <w:i/>
                <w:sz w:val="20"/>
                <w:szCs w:val="20"/>
                <w:lang w:eastAsia="fr-FR"/>
              </w:rPr>
              <w:t xml:space="preserve"> 80, 1700</w:t>
            </w:r>
            <w:r w:rsidRPr="0021217C">
              <w:rPr>
                <w:rFonts w:eastAsia="Times New Roman" w:cstheme="minorHAnsi"/>
                <w:i/>
                <w:sz w:val="20"/>
                <w:szCs w:val="20"/>
                <w:lang w:eastAsia="fr-FR"/>
              </w:rPr>
              <w:t xml:space="preserve"> Fribourg</w:t>
            </w:r>
          </w:p>
          <w:p w14:paraId="154D5AE4" w14:textId="77777777" w:rsidR="007C1CB3" w:rsidRPr="0021217C" w:rsidRDefault="007C1CB3" w:rsidP="002E104F">
            <w:pPr>
              <w:spacing w:after="0" w:line="240" w:lineRule="auto"/>
              <w:rPr>
                <w:rFonts w:eastAsia="Times New Roman" w:cstheme="minorHAnsi"/>
                <w:i/>
                <w:sz w:val="20"/>
                <w:szCs w:val="20"/>
                <w:lang w:eastAsia="fr-FR"/>
              </w:rPr>
            </w:pPr>
            <w:r w:rsidRPr="0021217C">
              <w:rPr>
                <w:rFonts w:eastAsia="Times New Roman" w:cstheme="minorHAnsi"/>
                <w:i/>
                <w:sz w:val="20"/>
                <w:szCs w:val="20"/>
                <w:lang w:eastAsia="fr-FR"/>
              </w:rPr>
              <w:t xml:space="preserve">Téléphone direct : 026 429 67 32  -  </w:t>
            </w:r>
            <w:hyperlink r:id="rId8" w:history="1">
              <w:r w:rsidRPr="0021217C">
                <w:rPr>
                  <w:rStyle w:val="Hyperlink"/>
                  <w:rFonts w:eastAsia="Times New Roman" w:cstheme="minorHAnsi"/>
                  <w:i/>
                  <w:sz w:val="20"/>
                  <w:szCs w:val="20"/>
                  <w:lang w:eastAsia="fr-FR"/>
                </w:rPr>
                <w:t>yves.schouwey@hefr.ch</w:t>
              </w:r>
            </w:hyperlink>
          </w:p>
          <w:p w14:paraId="53A494CC" w14:textId="77777777" w:rsidR="007C1CB3" w:rsidRPr="0021217C" w:rsidRDefault="007C1CB3" w:rsidP="002E104F">
            <w:pPr>
              <w:spacing w:after="0" w:line="240" w:lineRule="auto"/>
              <w:rPr>
                <w:rFonts w:eastAsia="Times New Roman" w:cstheme="minorHAnsi"/>
                <w:i/>
                <w:sz w:val="12"/>
                <w:szCs w:val="12"/>
                <w:lang w:eastAsia="fr-FR"/>
              </w:rPr>
            </w:pPr>
          </w:p>
        </w:tc>
      </w:tr>
    </w:tbl>
    <w:p w14:paraId="0946418F" w14:textId="77777777" w:rsidR="007C1CB3" w:rsidRPr="0021217C" w:rsidRDefault="007C1CB3" w:rsidP="002E104F">
      <w:pPr>
        <w:spacing w:after="0" w:line="240" w:lineRule="auto"/>
        <w:rPr>
          <w:rFonts w:cstheme="minorHAnsi"/>
          <w:sz w:val="28"/>
          <w:szCs w:val="28"/>
        </w:rPr>
      </w:pPr>
    </w:p>
    <w:p w14:paraId="674DC95D" w14:textId="77777777" w:rsidR="007C1CB3" w:rsidRPr="0021217C" w:rsidRDefault="007C1CB3" w:rsidP="0021217C">
      <w:pPr>
        <w:adjustRightInd w:val="0"/>
        <w:spacing w:after="0" w:line="240" w:lineRule="auto"/>
        <w:rPr>
          <w:rFonts w:cstheme="minorHAnsi"/>
          <w:sz w:val="20"/>
          <w:szCs w:val="20"/>
        </w:rPr>
      </w:pPr>
      <w:r w:rsidRPr="0021217C">
        <w:rPr>
          <w:rFonts w:cstheme="minorHAnsi"/>
          <w:sz w:val="20"/>
          <w:szCs w:val="20"/>
        </w:rPr>
        <w:t xml:space="preserve">Fribourg, </w:t>
      </w:r>
      <w:r w:rsidR="0029001B">
        <w:rPr>
          <w:rFonts w:cstheme="minorHAnsi"/>
          <w:sz w:val="20"/>
          <w:szCs w:val="20"/>
        </w:rPr>
        <w:t>le 21</w:t>
      </w:r>
      <w:r w:rsidR="00283323">
        <w:rPr>
          <w:rFonts w:cstheme="minorHAnsi"/>
          <w:sz w:val="20"/>
          <w:szCs w:val="20"/>
        </w:rPr>
        <w:t xml:space="preserve"> </w:t>
      </w:r>
      <w:r w:rsidR="007E02C5">
        <w:rPr>
          <w:rFonts w:cstheme="minorHAnsi"/>
          <w:sz w:val="20"/>
          <w:szCs w:val="20"/>
        </w:rPr>
        <w:t>février</w:t>
      </w:r>
      <w:r w:rsidR="00283323">
        <w:rPr>
          <w:rFonts w:cstheme="minorHAnsi"/>
          <w:sz w:val="20"/>
          <w:szCs w:val="20"/>
        </w:rPr>
        <w:t xml:space="preserve"> 2020</w:t>
      </w:r>
    </w:p>
    <w:p w14:paraId="2E32DA64" w14:textId="77777777" w:rsidR="007C1CB3" w:rsidRPr="0021217C" w:rsidRDefault="007C1CB3" w:rsidP="002E104F">
      <w:pPr>
        <w:pStyle w:val="PlainText"/>
        <w:jc w:val="both"/>
        <w:rPr>
          <w:rFonts w:asciiTheme="minorHAnsi" w:hAnsiTheme="minorHAnsi" w:cstheme="minorHAnsi"/>
        </w:rPr>
      </w:pPr>
    </w:p>
    <w:p w14:paraId="6FF0ED7D" w14:textId="77777777" w:rsidR="00283323" w:rsidRPr="00283323" w:rsidRDefault="00E14A1D" w:rsidP="00283323">
      <w:pPr>
        <w:pStyle w:val="PlainText"/>
        <w:rPr>
          <w:rFonts w:cstheme="minorHAnsi"/>
          <w:b/>
        </w:rPr>
      </w:pPr>
      <w:r>
        <w:rPr>
          <w:rFonts w:asciiTheme="minorHAnsi" w:hAnsiTheme="minorHAnsi" w:cstheme="minorHAnsi"/>
          <w:b/>
          <w:sz w:val="40"/>
          <w:szCs w:val="40"/>
        </w:rPr>
        <w:t xml:space="preserve">Swisscom et la Haute école d’ingénierie et d’architecture de Fribourg partenaires pour </w:t>
      </w:r>
      <w:del w:id="0" w:author="Microsoft Office User" w:date="2020-02-22T19:05:00Z">
        <w:r w:rsidDel="00CB1344">
          <w:rPr>
            <w:rFonts w:asciiTheme="minorHAnsi" w:hAnsiTheme="minorHAnsi" w:cstheme="minorHAnsi"/>
            <w:b/>
            <w:sz w:val="40"/>
            <w:szCs w:val="40"/>
          </w:rPr>
          <w:delText>la 5G</w:delText>
        </w:r>
      </w:del>
      <w:ins w:id="1" w:author="Microsoft Office User" w:date="2020-02-22T19:06:00Z">
        <w:r w:rsidR="00CB1344">
          <w:rPr>
            <w:rFonts w:asciiTheme="minorHAnsi" w:hAnsiTheme="minorHAnsi" w:cstheme="minorHAnsi"/>
            <w:b/>
            <w:sz w:val="40"/>
            <w:szCs w:val="40"/>
          </w:rPr>
          <w:t xml:space="preserve">les solutions de virtualisation de </w:t>
        </w:r>
        <w:commentRangeStart w:id="2"/>
        <w:r w:rsidR="00CB1344">
          <w:rPr>
            <w:rFonts w:asciiTheme="minorHAnsi" w:hAnsiTheme="minorHAnsi" w:cstheme="minorHAnsi"/>
            <w:b/>
            <w:sz w:val="40"/>
            <w:szCs w:val="40"/>
          </w:rPr>
          <w:t>réseaux</w:t>
        </w:r>
        <w:commentRangeEnd w:id="2"/>
        <w:r w:rsidR="00CB1344">
          <w:rPr>
            <w:rStyle w:val="CommentReference"/>
            <w:rFonts w:asciiTheme="minorHAnsi" w:eastAsiaTheme="minorEastAsia" w:hAnsiTheme="minorHAnsi"/>
          </w:rPr>
          <w:commentReference w:id="2"/>
        </w:r>
      </w:ins>
    </w:p>
    <w:p w14:paraId="08D3D956" w14:textId="77777777" w:rsidR="00060972" w:rsidRDefault="00060972" w:rsidP="00936600">
      <w:pPr>
        <w:adjustRightInd w:val="0"/>
        <w:spacing w:after="0" w:line="240" w:lineRule="auto"/>
        <w:rPr>
          <w:rFonts w:cstheme="minorHAnsi"/>
          <w:b/>
        </w:rPr>
      </w:pPr>
    </w:p>
    <w:p w14:paraId="424574B6" w14:textId="77777777" w:rsidR="00E14A1D" w:rsidRDefault="00E14A1D" w:rsidP="00281E87">
      <w:pPr>
        <w:autoSpaceDE w:val="0"/>
        <w:autoSpaceDN w:val="0"/>
        <w:adjustRightInd w:val="0"/>
        <w:spacing w:after="0" w:line="240" w:lineRule="auto"/>
        <w:rPr>
          <w:rFonts w:cstheme="minorHAnsi"/>
          <w:b/>
          <w:sz w:val="24"/>
          <w:szCs w:val="24"/>
        </w:rPr>
      </w:pPr>
      <w:r w:rsidRPr="00E14A1D">
        <w:rPr>
          <w:rFonts w:cstheme="minorHAnsi"/>
          <w:b/>
          <w:sz w:val="24"/>
          <w:szCs w:val="24"/>
        </w:rPr>
        <w:t>La Haute école d’ingénierie et d’architecture de Fribourg</w:t>
      </w:r>
      <w:r>
        <w:rPr>
          <w:rFonts w:cstheme="minorHAnsi"/>
          <w:b/>
          <w:sz w:val="24"/>
          <w:szCs w:val="24"/>
        </w:rPr>
        <w:t xml:space="preserve"> </w:t>
      </w:r>
      <w:r w:rsidR="00344105">
        <w:rPr>
          <w:rFonts w:cstheme="minorHAnsi"/>
          <w:b/>
          <w:sz w:val="24"/>
          <w:szCs w:val="24"/>
        </w:rPr>
        <w:t xml:space="preserve">(HEIA-FR) </w:t>
      </w:r>
      <w:r>
        <w:rPr>
          <w:rFonts w:cstheme="minorHAnsi"/>
          <w:b/>
          <w:sz w:val="24"/>
          <w:szCs w:val="24"/>
        </w:rPr>
        <w:t xml:space="preserve">avec sa nouvelle filière Informatique et systèmes de communication </w:t>
      </w:r>
      <w:r w:rsidR="0028497D">
        <w:rPr>
          <w:rFonts w:cstheme="minorHAnsi"/>
          <w:b/>
          <w:sz w:val="24"/>
          <w:szCs w:val="24"/>
        </w:rPr>
        <w:t xml:space="preserve">(ISC) </w:t>
      </w:r>
      <w:r>
        <w:rPr>
          <w:rFonts w:cstheme="minorHAnsi"/>
          <w:b/>
          <w:sz w:val="24"/>
          <w:szCs w:val="24"/>
        </w:rPr>
        <w:t xml:space="preserve">et ses instituts </w:t>
      </w:r>
      <w:proofErr w:type="spellStart"/>
      <w:r w:rsidRPr="00E14A1D">
        <w:rPr>
          <w:rFonts w:cstheme="minorHAnsi"/>
          <w:b/>
          <w:sz w:val="24"/>
          <w:szCs w:val="24"/>
        </w:rPr>
        <w:t>iSiS</w:t>
      </w:r>
      <w:proofErr w:type="spellEnd"/>
      <w:r w:rsidRPr="00E14A1D">
        <w:rPr>
          <w:rFonts w:cstheme="minorHAnsi"/>
          <w:b/>
          <w:sz w:val="24"/>
          <w:szCs w:val="24"/>
        </w:rPr>
        <w:t xml:space="preserve">, </w:t>
      </w:r>
      <w:proofErr w:type="spellStart"/>
      <w:r w:rsidRPr="00E14A1D">
        <w:rPr>
          <w:rFonts w:cstheme="minorHAnsi"/>
          <w:b/>
          <w:sz w:val="24"/>
          <w:szCs w:val="24"/>
        </w:rPr>
        <w:t>iCoSys</w:t>
      </w:r>
      <w:proofErr w:type="spellEnd"/>
      <w:r w:rsidRPr="00E14A1D">
        <w:rPr>
          <w:rFonts w:cstheme="minorHAnsi"/>
          <w:b/>
          <w:sz w:val="24"/>
          <w:szCs w:val="24"/>
        </w:rPr>
        <w:t xml:space="preserve"> et </w:t>
      </w:r>
      <w:proofErr w:type="spellStart"/>
      <w:r w:rsidRPr="00E14A1D">
        <w:rPr>
          <w:rFonts w:cstheme="minorHAnsi"/>
          <w:b/>
          <w:sz w:val="24"/>
          <w:szCs w:val="24"/>
        </w:rPr>
        <w:t>HumanTech</w:t>
      </w:r>
      <w:proofErr w:type="spellEnd"/>
      <w:r w:rsidRPr="00E14A1D">
        <w:rPr>
          <w:rFonts w:cstheme="minorHAnsi"/>
          <w:b/>
          <w:sz w:val="24"/>
          <w:szCs w:val="24"/>
        </w:rPr>
        <w:t xml:space="preserve"> </w:t>
      </w:r>
      <w:r>
        <w:rPr>
          <w:rFonts w:cstheme="minorHAnsi"/>
          <w:b/>
          <w:sz w:val="24"/>
          <w:szCs w:val="24"/>
        </w:rPr>
        <w:t>bénéficiera de l’infrastructure mise en place par Swisscom pour des projets de recherche relatifs à la technologie 5G.</w:t>
      </w:r>
    </w:p>
    <w:p w14:paraId="7D9B33FE" w14:textId="77777777" w:rsidR="00F118D1" w:rsidRDefault="00F118D1" w:rsidP="00F118D1">
      <w:pPr>
        <w:spacing w:after="0" w:line="240" w:lineRule="auto"/>
        <w:ind w:left="-6"/>
        <w:rPr>
          <w:rFonts w:cstheme="minorHAnsi"/>
          <w:b/>
          <w:sz w:val="24"/>
          <w:szCs w:val="24"/>
        </w:rPr>
      </w:pPr>
    </w:p>
    <w:p w14:paraId="46269B39" w14:textId="77777777" w:rsidR="00F95237" w:rsidRPr="0077388B" w:rsidRDefault="0077388B" w:rsidP="00F118D1">
      <w:pPr>
        <w:spacing w:after="0" w:line="240" w:lineRule="auto"/>
        <w:ind w:left="-6"/>
        <w:rPr>
          <w:rFonts w:cstheme="minorHAnsi"/>
          <w:b/>
          <w:sz w:val="24"/>
          <w:szCs w:val="24"/>
        </w:rPr>
      </w:pPr>
      <w:r w:rsidRPr="0077388B">
        <w:rPr>
          <w:rFonts w:cstheme="minorHAnsi"/>
          <w:b/>
          <w:sz w:val="24"/>
          <w:szCs w:val="24"/>
        </w:rPr>
        <w:t>Développer conjointement des solutions</w:t>
      </w:r>
    </w:p>
    <w:p w14:paraId="521DAE9A" w14:textId="4C0170D0" w:rsidR="0028497D" w:rsidRDefault="00344105" w:rsidP="0028497D">
      <w:pPr>
        <w:spacing w:after="304"/>
        <w:ind w:left="-5"/>
        <w:rPr>
          <w:rFonts w:cstheme="minorHAnsi"/>
          <w:sz w:val="24"/>
          <w:szCs w:val="24"/>
        </w:rPr>
      </w:pPr>
      <w:r w:rsidRPr="00344105">
        <w:rPr>
          <w:rFonts w:cstheme="minorHAnsi"/>
          <w:sz w:val="24"/>
          <w:szCs w:val="24"/>
        </w:rPr>
        <w:t xml:space="preserve">Swisscom est partenaire de la Haute école spécialisée de Suisse occidentale </w:t>
      </w:r>
      <w:r>
        <w:rPr>
          <w:rFonts w:cstheme="minorHAnsi"/>
          <w:sz w:val="24"/>
          <w:szCs w:val="24"/>
        </w:rPr>
        <w:t>(HES-SO) pour d</w:t>
      </w:r>
      <w:r w:rsidRPr="00344105">
        <w:rPr>
          <w:rFonts w:cstheme="minorHAnsi"/>
          <w:sz w:val="24"/>
          <w:szCs w:val="24"/>
        </w:rPr>
        <w:t xml:space="preserve">es recherches </w:t>
      </w:r>
      <w:r>
        <w:rPr>
          <w:rFonts w:cstheme="minorHAnsi"/>
          <w:sz w:val="24"/>
          <w:szCs w:val="24"/>
        </w:rPr>
        <w:t xml:space="preserve">sur la </w:t>
      </w:r>
      <w:del w:id="3" w:author="Microsoft Office User" w:date="2020-02-22T19:09:00Z">
        <w:r w:rsidDel="00CB1344">
          <w:rPr>
            <w:rFonts w:cstheme="minorHAnsi"/>
            <w:sz w:val="24"/>
            <w:szCs w:val="24"/>
          </w:rPr>
          <w:delText>technologie</w:delText>
        </w:r>
        <w:r w:rsidRPr="00344105" w:rsidDel="00CB1344">
          <w:rPr>
            <w:rFonts w:cstheme="minorHAnsi"/>
            <w:sz w:val="24"/>
            <w:szCs w:val="24"/>
          </w:rPr>
          <w:delText xml:space="preserve"> </w:delText>
        </w:r>
      </w:del>
      <w:del w:id="4" w:author="Microsoft Office User" w:date="2020-02-22T19:08:00Z">
        <w:r w:rsidRPr="00344105" w:rsidDel="00CB1344">
          <w:rPr>
            <w:rFonts w:cstheme="minorHAnsi"/>
            <w:sz w:val="24"/>
            <w:szCs w:val="24"/>
          </w:rPr>
          <w:delText xml:space="preserve">5G </w:delText>
        </w:r>
      </w:del>
      <w:del w:id="5" w:author="Microsoft Office User" w:date="2020-02-22T19:09:00Z">
        <w:r w:rsidRPr="00344105" w:rsidDel="00CB1344">
          <w:rPr>
            <w:rFonts w:cstheme="minorHAnsi"/>
            <w:sz w:val="24"/>
            <w:szCs w:val="24"/>
          </w:rPr>
          <w:delText xml:space="preserve">et </w:delText>
        </w:r>
      </w:del>
      <w:r w:rsidRPr="00344105">
        <w:rPr>
          <w:rFonts w:cstheme="minorHAnsi"/>
          <w:sz w:val="24"/>
          <w:szCs w:val="24"/>
        </w:rPr>
        <w:t>la virtualisation des fonctions réseau</w:t>
      </w:r>
      <w:ins w:id="6" w:author="Microsoft Office User" w:date="2020-02-22T19:09:00Z">
        <w:r w:rsidR="00CB1344">
          <w:rPr>
            <w:rFonts w:cstheme="minorHAnsi"/>
            <w:sz w:val="24"/>
            <w:szCs w:val="24"/>
          </w:rPr>
          <w:t xml:space="preserve"> et leurs implications dans les fournitures des </w:t>
        </w:r>
      </w:ins>
      <w:ins w:id="7" w:author="Microsoft Office User" w:date="2020-02-22T19:10:00Z">
        <w:r w:rsidR="00CB1344">
          <w:rPr>
            <w:rFonts w:cstheme="minorHAnsi"/>
            <w:sz w:val="24"/>
            <w:szCs w:val="24"/>
          </w:rPr>
          <w:t>réseaux mobile de 5</w:t>
        </w:r>
        <w:r w:rsidR="00CB1344" w:rsidRPr="00CB1344">
          <w:rPr>
            <w:rFonts w:cstheme="minorHAnsi"/>
            <w:sz w:val="24"/>
            <w:szCs w:val="24"/>
            <w:vertAlign w:val="superscript"/>
            <w:rPrChange w:id="8" w:author="Microsoft Office User" w:date="2020-02-22T19:10:00Z">
              <w:rPr>
                <w:rFonts w:cstheme="minorHAnsi"/>
                <w:sz w:val="24"/>
                <w:szCs w:val="24"/>
              </w:rPr>
            </w:rPrChange>
          </w:rPr>
          <w:t>ième</w:t>
        </w:r>
        <w:r w:rsidR="00CB1344">
          <w:rPr>
            <w:rFonts w:cstheme="minorHAnsi"/>
            <w:sz w:val="24"/>
            <w:szCs w:val="24"/>
          </w:rPr>
          <w:t xml:space="preserve"> génération (5G)</w:t>
        </w:r>
      </w:ins>
      <w:r w:rsidRPr="00344105">
        <w:rPr>
          <w:rFonts w:cstheme="minorHAnsi"/>
          <w:sz w:val="24"/>
          <w:szCs w:val="24"/>
        </w:rPr>
        <w:t xml:space="preserve">. </w:t>
      </w:r>
      <w:r w:rsidR="00794640" w:rsidRPr="00C458F1">
        <w:rPr>
          <w:rFonts w:cstheme="minorHAnsi"/>
          <w:sz w:val="24"/>
          <w:szCs w:val="24"/>
        </w:rPr>
        <w:t xml:space="preserve">L’opérateur </w:t>
      </w:r>
      <w:r w:rsidRPr="00C458F1">
        <w:rPr>
          <w:rFonts w:cstheme="minorHAnsi"/>
          <w:sz w:val="24"/>
          <w:szCs w:val="24"/>
        </w:rPr>
        <w:t xml:space="preserve">fournira </w:t>
      </w:r>
      <w:r w:rsidR="00770180" w:rsidRPr="00C458F1">
        <w:rPr>
          <w:rFonts w:cstheme="minorHAnsi"/>
          <w:sz w:val="24"/>
          <w:szCs w:val="24"/>
        </w:rPr>
        <w:t>à la HEIA-FR</w:t>
      </w:r>
      <w:r w:rsidR="006D2887">
        <w:rPr>
          <w:rFonts w:cstheme="minorHAnsi"/>
          <w:sz w:val="24"/>
          <w:szCs w:val="24"/>
        </w:rPr>
        <w:t xml:space="preserve">, dans le cadre </w:t>
      </w:r>
      <w:ins w:id="9" w:author="Microsoft Office User" w:date="2020-02-22T19:10:00Z">
        <w:r w:rsidR="00CB1344">
          <w:rPr>
            <w:rFonts w:cstheme="minorHAnsi"/>
            <w:sz w:val="24"/>
            <w:szCs w:val="24"/>
          </w:rPr>
          <w:t>de</w:t>
        </w:r>
        <w:bookmarkStart w:id="10" w:name="_GoBack"/>
        <w:bookmarkEnd w:id="10"/>
        <w:r w:rsidR="00CB1344">
          <w:rPr>
            <w:rFonts w:cstheme="minorHAnsi"/>
            <w:sz w:val="24"/>
            <w:szCs w:val="24"/>
          </w:rPr>
          <w:t xml:space="preserve"> ses activités </w:t>
        </w:r>
      </w:ins>
      <w:r w:rsidR="006D2887">
        <w:rPr>
          <w:rFonts w:cstheme="minorHAnsi"/>
          <w:sz w:val="24"/>
          <w:szCs w:val="24"/>
        </w:rPr>
        <w:t>d</w:t>
      </w:r>
      <w:del w:id="11" w:author="Microsoft Office User" w:date="2020-02-22T19:10:00Z">
        <w:r w:rsidR="006D2887" w:rsidDel="00CB1344">
          <w:rPr>
            <w:rFonts w:cstheme="minorHAnsi"/>
            <w:sz w:val="24"/>
            <w:szCs w:val="24"/>
          </w:rPr>
          <w:delText>e l</w:delText>
        </w:r>
      </w:del>
      <w:r w:rsidR="006D2887">
        <w:rPr>
          <w:rFonts w:cstheme="minorHAnsi"/>
          <w:sz w:val="24"/>
          <w:szCs w:val="24"/>
        </w:rPr>
        <w:t>’enseignement et de</w:t>
      </w:r>
      <w:del w:id="12" w:author="Microsoft Office User" w:date="2020-02-22T19:11:00Z">
        <w:r w:rsidR="006D2887" w:rsidDel="00CB1344">
          <w:rPr>
            <w:rFonts w:cstheme="minorHAnsi"/>
            <w:sz w:val="24"/>
            <w:szCs w:val="24"/>
          </w:rPr>
          <w:delText xml:space="preserve"> la</w:delText>
        </w:r>
      </w:del>
      <w:r w:rsidR="006D2887">
        <w:rPr>
          <w:rFonts w:cstheme="minorHAnsi"/>
          <w:sz w:val="24"/>
          <w:szCs w:val="24"/>
        </w:rPr>
        <w:t xml:space="preserve"> recherche,</w:t>
      </w:r>
      <w:r w:rsidRPr="00C458F1">
        <w:rPr>
          <w:rFonts w:cstheme="minorHAnsi"/>
          <w:sz w:val="24"/>
          <w:szCs w:val="24"/>
        </w:rPr>
        <w:t xml:space="preserve"> </w:t>
      </w:r>
      <w:del w:id="13" w:author="Microsoft Office User" w:date="2020-02-22T19:10:00Z">
        <w:r w:rsidRPr="00C458F1" w:rsidDel="00CB1344">
          <w:rPr>
            <w:rFonts w:cstheme="minorHAnsi"/>
            <w:sz w:val="24"/>
            <w:szCs w:val="24"/>
          </w:rPr>
          <w:delText xml:space="preserve">l'infrastructure </w:delText>
        </w:r>
      </w:del>
      <w:ins w:id="14" w:author="Microsoft Office User" w:date="2020-02-22T19:10:00Z">
        <w:r w:rsidR="00CB1344">
          <w:rPr>
            <w:rFonts w:cstheme="minorHAnsi"/>
            <w:sz w:val="24"/>
            <w:szCs w:val="24"/>
          </w:rPr>
          <w:t>une infrastructure</w:t>
        </w:r>
        <w:r w:rsidR="00CB1344" w:rsidRPr="00C458F1">
          <w:rPr>
            <w:rFonts w:cstheme="minorHAnsi"/>
            <w:sz w:val="24"/>
            <w:szCs w:val="24"/>
          </w:rPr>
          <w:t xml:space="preserve"> </w:t>
        </w:r>
      </w:ins>
      <w:del w:id="15" w:author="Microsoft Office User" w:date="2020-02-22T19:11:00Z">
        <w:r w:rsidRPr="00C458F1" w:rsidDel="00CB1344">
          <w:rPr>
            <w:rFonts w:cstheme="minorHAnsi"/>
            <w:sz w:val="24"/>
            <w:szCs w:val="24"/>
          </w:rPr>
          <w:delText>nécessaire</w:delText>
        </w:r>
        <w:r w:rsidR="00794640" w:rsidRPr="00C458F1" w:rsidDel="00CB1344">
          <w:rPr>
            <w:rFonts w:cstheme="minorHAnsi"/>
            <w:sz w:val="24"/>
            <w:szCs w:val="24"/>
          </w:rPr>
          <w:delText xml:space="preserve"> qui </w:delText>
        </w:r>
      </w:del>
      <w:r w:rsidR="00794640" w:rsidRPr="00C458F1">
        <w:rPr>
          <w:rFonts w:cstheme="minorHAnsi"/>
          <w:sz w:val="24"/>
          <w:szCs w:val="24"/>
        </w:rPr>
        <w:t>compren</w:t>
      </w:r>
      <w:ins w:id="16" w:author="Microsoft Office User" w:date="2020-02-22T19:11:00Z">
        <w:r w:rsidR="00CB1344">
          <w:rPr>
            <w:rFonts w:cstheme="minorHAnsi"/>
            <w:sz w:val="24"/>
            <w:szCs w:val="24"/>
          </w:rPr>
          <w:t xml:space="preserve">ant des </w:t>
        </w:r>
        <w:proofErr w:type="spellStart"/>
        <w:r w:rsidR="00CB1344">
          <w:rPr>
            <w:rFonts w:cstheme="minorHAnsi"/>
            <w:sz w:val="24"/>
            <w:szCs w:val="24"/>
          </w:rPr>
          <w:t>infrasct</w:t>
        </w:r>
      </w:ins>
      <w:ins w:id="17" w:author="Microsoft Office User" w:date="2020-02-22T19:12:00Z">
        <w:r w:rsidR="00CB1344">
          <w:rPr>
            <w:rFonts w:cstheme="minorHAnsi"/>
            <w:sz w:val="24"/>
            <w:szCs w:val="24"/>
          </w:rPr>
          <w:t>ucture</w:t>
        </w:r>
        <w:proofErr w:type="spellEnd"/>
        <w:r w:rsidR="00CB1344">
          <w:rPr>
            <w:rFonts w:cstheme="minorHAnsi"/>
            <w:sz w:val="24"/>
            <w:szCs w:val="24"/>
          </w:rPr>
          <w:t xml:space="preserve"> matérielle ainsi que</w:t>
        </w:r>
      </w:ins>
      <w:del w:id="18" w:author="Microsoft Office User" w:date="2020-02-22T19:11:00Z">
        <w:r w:rsidR="00794640" w:rsidRPr="00C458F1" w:rsidDel="00CB1344">
          <w:rPr>
            <w:rFonts w:cstheme="minorHAnsi"/>
            <w:sz w:val="24"/>
            <w:szCs w:val="24"/>
          </w:rPr>
          <w:delText>d</w:delText>
        </w:r>
      </w:del>
      <w:r w:rsidRPr="00C458F1">
        <w:rPr>
          <w:rFonts w:cstheme="minorHAnsi"/>
          <w:sz w:val="24"/>
          <w:szCs w:val="24"/>
        </w:rPr>
        <w:t xml:space="preserve"> </w:t>
      </w:r>
      <w:r w:rsidR="00794640" w:rsidRPr="00C458F1">
        <w:rPr>
          <w:rFonts w:cstheme="minorHAnsi"/>
          <w:sz w:val="24"/>
          <w:szCs w:val="24"/>
        </w:rPr>
        <w:t xml:space="preserve">diverses applications </w:t>
      </w:r>
      <w:del w:id="19" w:author="Microsoft Office User" w:date="2020-02-22T19:12:00Z">
        <w:r w:rsidR="0028497D" w:rsidRPr="00C458F1" w:rsidDel="00CB1344">
          <w:rPr>
            <w:rFonts w:cstheme="minorHAnsi"/>
            <w:sz w:val="24"/>
            <w:szCs w:val="24"/>
          </w:rPr>
          <w:delText>ainsi que des</w:delText>
        </w:r>
        <w:r w:rsidR="00794640" w:rsidRPr="00C458F1" w:rsidDel="00CB1344">
          <w:rPr>
            <w:rFonts w:cstheme="minorHAnsi"/>
            <w:sz w:val="24"/>
            <w:szCs w:val="24"/>
          </w:rPr>
          <w:delText xml:space="preserve"> réseaux privés mobiles</w:delText>
        </w:r>
      </w:del>
      <w:ins w:id="20" w:author="Microsoft Office User" w:date="2020-02-22T19:12:00Z">
        <w:r w:rsidR="00CB1344">
          <w:rPr>
            <w:rFonts w:cstheme="minorHAnsi"/>
            <w:sz w:val="24"/>
            <w:szCs w:val="24"/>
          </w:rPr>
          <w:t>utilisées</w:t>
        </w:r>
      </w:ins>
      <w:ins w:id="21" w:author="Microsoft Office User" w:date="2020-02-22T19:13:00Z">
        <w:r w:rsidR="00CB1344">
          <w:rPr>
            <w:rFonts w:cstheme="minorHAnsi"/>
            <w:sz w:val="24"/>
            <w:szCs w:val="24"/>
          </w:rPr>
          <w:t xml:space="preserve">, entre autres, </w:t>
        </w:r>
      </w:ins>
      <w:ins w:id="22" w:author="Microsoft Office User" w:date="2020-02-22T19:12:00Z">
        <w:r w:rsidR="00CB1344">
          <w:rPr>
            <w:rFonts w:cstheme="minorHAnsi"/>
            <w:sz w:val="24"/>
            <w:szCs w:val="24"/>
          </w:rPr>
          <w:t xml:space="preserve"> dans les service</w:t>
        </w:r>
      </w:ins>
      <w:ins w:id="23" w:author="Microsoft Office User" w:date="2020-02-22T19:13:00Z">
        <w:r w:rsidR="00CB1344">
          <w:rPr>
            <w:rFonts w:cstheme="minorHAnsi"/>
            <w:sz w:val="24"/>
            <w:szCs w:val="24"/>
          </w:rPr>
          <w:t>s mobiles de 5</w:t>
        </w:r>
        <w:r w:rsidR="00CB1344" w:rsidRPr="00CB1344">
          <w:rPr>
            <w:rFonts w:cstheme="minorHAnsi"/>
            <w:sz w:val="24"/>
            <w:szCs w:val="24"/>
            <w:vertAlign w:val="superscript"/>
            <w:rPrChange w:id="24" w:author="Microsoft Office User" w:date="2020-02-22T19:13:00Z">
              <w:rPr>
                <w:rFonts w:cstheme="minorHAnsi"/>
                <w:sz w:val="24"/>
                <w:szCs w:val="24"/>
              </w:rPr>
            </w:rPrChange>
          </w:rPr>
          <w:t>ième</w:t>
        </w:r>
        <w:r w:rsidR="00CB1344">
          <w:rPr>
            <w:rFonts w:cstheme="minorHAnsi"/>
            <w:sz w:val="24"/>
            <w:szCs w:val="24"/>
          </w:rPr>
          <w:t xml:space="preserve"> génération</w:t>
        </w:r>
      </w:ins>
      <w:ins w:id="25" w:author="Microsoft Office User" w:date="2020-02-22T19:12:00Z">
        <w:r w:rsidR="00CB1344">
          <w:rPr>
            <w:rFonts w:cstheme="minorHAnsi"/>
            <w:sz w:val="24"/>
            <w:szCs w:val="24"/>
          </w:rPr>
          <w:t xml:space="preserve"> </w:t>
        </w:r>
      </w:ins>
      <w:r w:rsidR="0028497D" w:rsidRPr="00C458F1">
        <w:rPr>
          <w:rFonts w:cstheme="minorHAnsi"/>
          <w:sz w:val="24"/>
          <w:szCs w:val="24"/>
        </w:rPr>
        <w:t>.</w:t>
      </w:r>
      <w:r w:rsidR="00794640" w:rsidRPr="00C458F1">
        <w:rPr>
          <w:rFonts w:cstheme="minorHAnsi"/>
          <w:sz w:val="24"/>
          <w:szCs w:val="24"/>
        </w:rPr>
        <w:t xml:space="preserve"> </w:t>
      </w:r>
      <w:r w:rsidR="00F95237">
        <w:rPr>
          <w:rFonts w:cstheme="minorHAnsi"/>
          <w:sz w:val="24"/>
          <w:szCs w:val="24"/>
        </w:rPr>
        <w:t xml:space="preserve">La mise en service est prévue pour </w:t>
      </w:r>
      <w:ins w:id="26" w:author="Microsoft Office User" w:date="2020-02-22T19:13:00Z">
        <w:r w:rsidR="00CB1344" w:rsidRPr="007E4ED8">
          <w:rPr>
            <w:rFonts w:cstheme="minorHAnsi"/>
            <w:sz w:val="24"/>
            <w:szCs w:val="24"/>
            <w:rPrChange w:id="27" w:author="Microsoft Office User" w:date="2020-02-22T19:14:00Z">
              <w:rPr>
                <w:rFonts w:cstheme="minorHAnsi"/>
                <w:sz w:val="24"/>
                <w:szCs w:val="24"/>
                <w:highlight w:val="yellow"/>
              </w:rPr>
            </w:rPrChange>
          </w:rPr>
          <w:t>le début du semestre d’autom</w:t>
        </w:r>
      </w:ins>
      <w:ins w:id="28" w:author="Microsoft Office User" w:date="2020-02-22T19:14:00Z">
        <w:r w:rsidR="00CB1344" w:rsidRPr="007E4ED8">
          <w:rPr>
            <w:rFonts w:cstheme="minorHAnsi"/>
            <w:sz w:val="24"/>
            <w:szCs w:val="24"/>
            <w:rPrChange w:id="29" w:author="Microsoft Office User" w:date="2020-02-22T19:14:00Z">
              <w:rPr>
                <w:rFonts w:cstheme="minorHAnsi"/>
                <w:sz w:val="24"/>
                <w:szCs w:val="24"/>
                <w:highlight w:val="yellow"/>
              </w:rPr>
            </w:rPrChange>
          </w:rPr>
          <w:t>ne 2020-2021</w:t>
        </w:r>
      </w:ins>
      <w:del w:id="30" w:author="Microsoft Office User" w:date="2020-02-22T19:13:00Z">
        <w:r w:rsidR="00F95237" w:rsidRPr="00C458F1" w:rsidDel="00CB1344">
          <w:rPr>
            <w:rFonts w:cstheme="minorHAnsi"/>
            <w:sz w:val="24"/>
            <w:szCs w:val="24"/>
            <w:highlight w:val="yellow"/>
          </w:rPr>
          <w:delText>DATE</w:delText>
        </w:r>
      </w:del>
      <w:r w:rsidR="00F95237">
        <w:rPr>
          <w:rFonts w:cstheme="minorHAnsi"/>
          <w:sz w:val="24"/>
          <w:szCs w:val="24"/>
        </w:rPr>
        <w:t>.</w:t>
      </w:r>
    </w:p>
    <w:p w14:paraId="57C01C11" w14:textId="77777777" w:rsidR="00097663" w:rsidRPr="001859E6" w:rsidRDefault="006878D1" w:rsidP="00F118D1">
      <w:pPr>
        <w:spacing w:after="0" w:line="240" w:lineRule="auto"/>
        <w:ind w:left="-6"/>
        <w:rPr>
          <w:rFonts w:cstheme="minorHAnsi"/>
          <w:b/>
          <w:sz w:val="24"/>
          <w:szCs w:val="24"/>
        </w:rPr>
      </w:pPr>
      <w:r w:rsidRPr="001859E6">
        <w:rPr>
          <w:rFonts w:cstheme="minorHAnsi"/>
          <w:b/>
          <w:sz w:val="24"/>
          <w:szCs w:val="24"/>
        </w:rPr>
        <w:t>Une évolution technologique majeure</w:t>
      </w:r>
    </w:p>
    <w:p w14:paraId="00019504" w14:textId="77777777" w:rsidR="0077388B" w:rsidRPr="006878D1" w:rsidRDefault="005A3745" w:rsidP="0077388B">
      <w:pPr>
        <w:spacing w:after="304"/>
        <w:ind w:left="-5"/>
        <w:rPr>
          <w:rFonts w:cstheme="minorHAnsi"/>
          <w:sz w:val="24"/>
          <w:szCs w:val="24"/>
        </w:rPr>
      </w:pPr>
      <w:r w:rsidRPr="005A3745">
        <w:rPr>
          <w:rFonts w:cstheme="minorHAnsi"/>
          <w:sz w:val="24"/>
          <w:szCs w:val="24"/>
        </w:rPr>
        <w:t xml:space="preserve">La collaboration engagée avec l’opérateur Swisscom porte essentiellement sur les </w:t>
      </w:r>
      <w:r w:rsidRPr="00E4474C">
        <w:rPr>
          <w:rFonts w:cstheme="minorHAnsi"/>
          <w:sz w:val="24"/>
          <w:szCs w:val="24"/>
        </w:rPr>
        <w:t>technologies de virtualisation de réseaux</w:t>
      </w:r>
      <w:r w:rsidRPr="005A3745">
        <w:rPr>
          <w:rFonts w:cstheme="minorHAnsi"/>
          <w:sz w:val="24"/>
          <w:szCs w:val="24"/>
        </w:rPr>
        <w:t>. Par virtualisation de réseau, on entend les capacités techniques mises en œuvre directement dans l’infrastructure de l’opérateur en évitant ainsi la multiplication des composants physiques. Il s’agit d’une évolution technologique majeure dans le domaine des communications numériques.</w:t>
      </w:r>
      <w:r w:rsidR="006878D1" w:rsidRPr="006878D1">
        <w:rPr>
          <w:rFonts w:cstheme="minorHAnsi"/>
          <w:sz w:val="24"/>
          <w:szCs w:val="24"/>
        </w:rPr>
        <w:t xml:space="preserve"> </w:t>
      </w:r>
      <w:r w:rsidR="0077388B" w:rsidRPr="006878D1">
        <w:rPr>
          <w:rFonts w:cstheme="minorHAnsi"/>
          <w:sz w:val="24"/>
          <w:szCs w:val="24"/>
        </w:rPr>
        <w:t>Le développement de la 5G, de par la multiplication des capacités de connexion</w:t>
      </w:r>
      <w:r w:rsidR="00770180">
        <w:rPr>
          <w:rFonts w:cstheme="minorHAnsi"/>
          <w:sz w:val="24"/>
          <w:szCs w:val="24"/>
        </w:rPr>
        <w:t>,</w:t>
      </w:r>
      <w:r w:rsidR="0077388B" w:rsidRPr="006878D1">
        <w:rPr>
          <w:rFonts w:cstheme="minorHAnsi"/>
          <w:sz w:val="24"/>
          <w:szCs w:val="24"/>
        </w:rPr>
        <w:t xml:space="preserve"> a accéléré la demande </w:t>
      </w:r>
      <w:r w:rsidR="00770180">
        <w:rPr>
          <w:rFonts w:cstheme="minorHAnsi"/>
          <w:sz w:val="24"/>
          <w:szCs w:val="24"/>
        </w:rPr>
        <w:t xml:space="preserve">du milieu industriel pour </w:t>
      </w:r>
      <w:r w:rsidR="0077388B" w:rsidRPr="006878D1">
        <w:rPr>
          <w:rFonts w:cstheme="minorHAnsi"/>
          <w:sz w:val="24"/>
          <w:szCs w:val="24"/>
        </w:rPr>
        <w:t>de</w:t>
      </w:r>
      <w:r w:rsidR="00770180">
        <w:rPr>
          <w:rFonts w:cstheme="minorHAnsi"/>
          <w:sz w:val="24"/>
          <w:szCs w:val="24"/>
        </w:rPr>
        <w:t>s</w:t>
      </w:r>
      <w:r w:rsidR="0077388B" w:rsidRPr="006878D1">
        <w:rPr>
          <w:rFonts w:cstheme="minorHAnsi"/>
          <w:sz w:val="24"/>
          <w:szCs w:val="24"/>
        </w:rPr>
        <w:t xml:space="preserve"> solutions techniques innovantes de virtualisation</w:t>
      </w:r>
      <w:r w:rsidR="00770180">
        <w:rPr>
          <w:rFonts w:cstheme="minorHAnsi"/>
          <w:sz w:val="24"/>
          <w:szCs w:val="24"/>
        </w:rPr>
        <w:t>.</w:t>
      </w:r>
    </w:p>
    <w:p w14:paraId="57BE6FF3" w14:textId="77777777" w:rsidR="00770180" w:rsidRPr="006878D1" w:rsidRDefault="00770180" w:rsidP="00F118D1">
      <w:pPr>
        <w:spacing w:after="0" w:line="240" w:lineRule="auto"/>
        <w:ind w:left="-6"/>
        <w:rPr>
          <w:rFonts w:cstheme="minorHAnsi"/>
          <w:b/>
          <w:sz w:val="24"/>
          <w:szCs w:val="24"/>
        </w:rPr>
      </w:pPr>
      <w:r>
        <w:rPr>
          <w:rFonts w:cstheme="minorHAnsi"/>
          <w:b/>
          <w:sz w:val="24"/>
          <w:szCs w:val="24"/>
        </w:rPr>
        <w:t>Nouvelle filière d’Informatique et de systèmes de communication</w:t>
      </w:r>
    </w:p>
    <w:p w14:paraId="3FD9B1A5" w14:textId="77777777" w:rsidR="0077388B" w:rsidRDefault="00F95237" w:rsidP="0077388B">
      <w:pPr>
        <w:spacing w:after="304"/>
        <w:ind w:left="-5"/>
        <w:rPr>
          <w:rFonts w:cstheme="minorHAnsi"/>
          <w:sz w:val="24"/>
          <w:szCs w:val="24"/>
        </w:rPr>
      </w:pPr>
      <w:r w:rsidRPr="005A3745">
        <w:rPr>
          <w:rFonts w:cstheme="minorHAnsi"/>
          <w:sz w:val="24"/>
          <w:szCs w:val="24"/>
        </w:rPr>
        <w:t xml:space="preserve">Dans le domaine des télécommunications, </w:t>
      </w:r>
      <w:r>
        <w:rPr>
          <w:rFonts w:cstheme="minorHAnsi"/>
          <w:sz w:val="24"/>
          <w:szCs w:val="24"/>
        </w:rPr>
        <w:t>l</w:t>
      </w:r>
      <w:r w:rsidRPr="005A3745">
        <w:rPr>
          <w:rFonts w:cstheme="minorHAnsi"/>
          <w:sz w:val="24"/>
          <w:szCs w:val="24"/>
        </w:rPr>
        <w:t>a technologie évolue très vite. Il est essentiel, tant au niveau de la recherche que de la formation</w:t>
      </w:r>
      <w:r w:rsidR="00770180">
        <w:rPr>
          <w:rFonts w:cstheme="minorHAnsi"/>
          <w:sz w:val="24"/>
          <w:szCs w:val="24"/>
        </w:rPr>
        <w:t>,</w:t>
      </w:r>
      <w:r w:rsidRPr="005A3745">
        <w:rPr>
          <w:rFonts w:cstheme="minorHAnsi"/>
          <w:sz w:val="24"/>
          <w:szCs w:val="24"/>
        </w:rPr>
        <w:t xml:space="preserve"> d’anticiper les développements futurs</w:t>
      </w:r>
      <w:r w:rsidR="00770180">
        <w:rPr>
          <w:rFonts w:cstheme="minorHAnsi"/>
          <w:sz w:val="24"/>
          <w:szCs w:val="24"/>
        </w:rPr>
        <w:t xml:space="preserve"> (la 5G par exemple). </w:t>
      </w:r>
      <w:r w:rsidRPr="005A3745">
        <w:rPr>
          <w:rFonts w:cstheme="minorHAnsi"/>
          <w:sz w:val="24"/>
          <w:szCs w:val="24"/>
        </w:rPr>
        <w:t>C’est</w:t>
      </w:r>
      <w:r w:rsidR="00770180">
        <w:rPr>
          <w:rFonts w:cstheme="minorHAnsi"/>
          <w:sz w:val="24"/>
          <w:szCs w:val="24"/>
        </w:rPr>
        <w:t xml:space="preserve"> </w:t>
      </w:r>
      <w:r w:rsidRPr="005A3745">
        <w:rPr>
          <w:rFonts w:cstheme="minorHAnsi"/>
          <w:sz w:val="24"/>
          <w:szCs w:val="24"/>
        </w:rPr>
        <w:t xml:space="preserve">dans cette optique que la nouvelle filière ISC </w:t>
      </w:r>
      <w:r w:rsidR="00770180">
        <w:rPr>
          <w:rFonts w:cstheme="minorHAnsi"/>
          <w:sz w:val="24"/>
          <w:szCs w:val="24"/>
        </w:rPr>
        <w:t>de la HES</w:t>
      </w:r>
      <w:ins w:id="31" w:author="Microsoft Office User" w:date="2020-02-22T19:14:00Z">
        <w:r w:rsidR="007E4ED8">
          <w:rPr>
            <w:rFonts w:cstheme="minorHAnsi"/>
            <w:sz w:val="24"/>
            <w:szCs w:val="24"/>
          </w:rPr>
          <w:t>-</w:t>
        </w:r>
      </w:ins>
      <w:r w:rsidR="00770180">
        <w:rPr>
          <w:rFonts w:cstheme="minorHAnsi"/>
          <w:sz w:val="24"/>
          <w:szCs w:val="24"/>
        </w:rPr>
        <w:t xml:space="preserve">SO </w:t>
      </w:r>
      <w:r w:rsidRPr="005A3745">
        <w:rPr>
          <w:rFonts w:cstheme="minorHAnsi"/>
          <w:sz w:val="24"/>
          <w:szCs w:val="24"/>
        </w:rPr>
        <w:t xml:space="preserve">a </w:t>
      </w:r>
      <w:r>
        <w:rPr>
          <w:rFonts w:cstheme="minorHAnsi"/>
          <w:sz w:val="24"/>
          <w:szCs w:val="24"/>
        </w:rPr>
        <w:t xml:space="preserve">été créée en remplacement des </w:t>
      </w:r>
      <w:r w:rsidR="0077388B">
        <w:rPr>
          <w:rFonts w:cstheme="minorHAnsi"/>
          <w:sz w:val="24"/>
          <w:szCs w:val="24"/>
        </w:rPr>
        <w:t xml:space="preserve">précédentes </w:t>
      </w:r>
      <w:r>
        <w:rPr>
          <w:rFonts w:cstheme="minorHAnsi"/>
          <w:sz w:val="24"/>
          <w:szCs w:val="24"/>
        </w:rPr>
        <w:t xml:space="preserve">filières Informatique et Télécommunications. </w:t>
      </w:r>
      <w:r w:rsidR="0077388B">
        <w:rPr>
          <w:rFonts w:cstheme="minorHAnsi"/>
          <w:sz w:val="24"/>
          <w:szCs w:val="24"/>
        </w:rPr>
        <w:t xml:space="preserve">Avec </w:t>
      </w:r>
      <w:r w:rsidR="0077388B" w:rsidRPr="0077388B">
        <w:rPr>
          <w:rFonts w:cstheme="minorHAnsi"/>
          <w:sz w:val="24"/>
          <w:szCs w:val="24"/>
        </w:rPr>
        <w:t xml:space="preserve">ce </w:t>
      </w:r>
      <w:r w:rsidR="0077388B" w:rsidRPr="0077388B">
        <w:rPr>
          <w:rFonts w:cstheme="minorHAnsi"/>
          <w:sz w:val="24"/>
          <w:szCs w:val="24"/>
        </w:rPr>
        <w:lastRenderedPageBreak/>
        <w:t>contrat de collaboration avec Swisscom, l</w:t>
      </w:r>
      <w:r w:rsidR="006878D1">
        <w:rPr>
          <w:rFonts w:cstheme="minorHAnsi"/>
          <w:sz w:val="24"/>
          <w:szCs w:val="24"/>
        </w:rPr>
        <w:t xml:space="preserve">a HEIA-FR offre à ses </w:t>
      </w:r>
      <w:r w:rsidR="006878D1" w:rsidRPr="006878D1">
        <w:rPr>
          <w:rFonts w:cstheme="minorHAnsi"/>
          <w:sz w:val="24"/>
          <w:szCs w:val="24"/>
        </w:rPr>
        <w:t>étudiant</w:t>
      </w:r>
      <w:r w:rsidR="006878D1">
        <w:rPr>
          <w:rFonts w:cstheme="minorHAnsi"/>
          <w:sz w:val="24"/>
          <w:szCs w:val="24"/>
        </w:rPr>
        <w:t>-e-</w:t>
      </w:r>
      <w:r w:rsidR="006878D1" w:rsidRPr="006878D1">
        <w:rPr>
          <w:rFonts w:cstheme="minorHAnsi"/>
          <w:sz w:val="24"/>
          <w:szCs w:val="24"/>
        </w:rPr>
        <w:t xml:space="preserve">s </w:t>
      </w:r>
      <w:r w:rsidR="006878D1">
        <w:rPr>
          <w:rFonts w:cstheme="minorHAnsi"/>
          <w:sz w:val="24"/>
          <w:szCs w:val="24"/>
        </w:rPr>
        <w:t>et à son</w:t>
      </w:r>
      <w:r w:rsidR="006878D1" w:rsidRPr="006878D1">
        <w:rPr>
          <w:rFonts w:cstheme="minorHAnsi"/>
          <w:sz w:val="24"/>
          <w:szCs w:val="24"/>
        </w:rPr>
        <w:t xml:space="preserve"> personnel d’enseignement et de recherche une </w:t>
      </w:r>
      <w:r w:rsidR="006878D1" w:rsidRPr="0077388B">
        <w:rPr>
          <w:rFonts w:cstheme="minorHAnsi"/>
          <w:sz w:val="24"/>
          <w:szCs w:val="24"/>
        </w:rPr>
        <w:t xml:space="preserve">formation pointue et </w:t>
      </w:r>
      <w:r w:rsidR="003469A1">
        <w:rPr>
          <w:rFonts w:cstheme="minorHAnsi"/>
          <w:sz w:val="24"/>
          <w:szCs w:val="24"/>
        </w:rPr>
        <w:t>tournée vers l’avenir</w:t>
      </w:r>
      <w:r w:rsidR="006878D1" w:rsidRPr="006878D1">
        <w:rPr>
          <w:rFonts w:cstheme="minorHAnsi"/>
          <w:sz w:val="24"/>
          <w:szCs w:val="24"/>
        </w:rPr>
        <w:t xml:space="preserve">. </w:t>
      </w:r>
    </w:p>
    <w:p w14:paraId="1D80CBA7" w14:textId="77777777" w:rsidR="0077388B" w:rsidRDefault="0077388B" w:rsidP="0077388B">
      <w:pPr>
        <w:adjustRightInd w:val="0"/>
        <w:spacing w:after="0" w:line="240" w:lineRule="auto"/>
        <w:rPr>
          <w:rFonts w:cstheme="minorHAnsi"/>
          <w:sz w:val="24"/>
          <w:szCs w:val="24"/>
        </w:rPr>
      </w:pPr>
      <w:r w:rsidRPr="0028497D">
        <w:rPr>
          <w:rFonts w:cstheme="minorHAnsi"/>
          <w:sz w:val="24"/>
          <w:szCs w:val="24"/>
        </w:rPr>
        <w:t xml:space="preserve">Philippe Joye, responsable </w:t>
      </w:r>
      <w:r>
        <w:rPr>
          <w:rFonts w:cstheme="minorHAnsi"/>
          <w:sz w:val="24"/>
          <w:szCs w:val="24"/>
        </w:rPr>
        <w:t>de la filière ISC</w:t>
      </w:r>
      <w:r w:rsidRPr="0028497D">
        <w:rPr>
          <w:rFonts w:cstheme="minorHAnsi"/>
          <w:sz w:val="24"/>
          <w:szCs w:val="24"/>
        </w:rPr>
        <w:t xml:space="preserve"> </w:t>
      </w:r>
      <w:r w:rsidR="003469A1">
        <w:rPr>
          <w:rFonts w:cstheme="minorHAnsi"/>
          <w:sz w:val="24"/>
          <w:szCs w:val="24"/>
        </w:rPr>
        <w:t>s</w:t>
      </w:r>
      <w:r>
        <w:rPr>
          <w:rFonts w:cstheme="minorHAnsi"/>
          <w:sz w:val="24"/>
          <w:szCs w:val="24"/>
        </w:rPr>
        <w:t>e félicite que</w:t>
      </w:r>
      <w:r w:rsidRPr="0028497D">
        <w:rPr>
          <w:rFonts w:cstheme="minorHAnsi"/>
          <w:sz w:val="24"/>
          <w:szCs w:val="24"/>
        </w:rPr>
        <w:t xml:space="preserve"> "L'enseignement et la recherche orientée vers les applications visent à renforcer la compétitivité et la force d'innovation de notre économie de manière aussi directe et durable que possible. Nous apprécions la confiance que Swisscom nous a accordée dans le cadre de ce partenariat spécifique".</w:t>
      </w:r>
    </w:p>
    <w:p w14:paraId="71118ECC" w14:textId="77777777" w:rsidR="0077388B" w:rsidRDefault="0077388B" w:rsidP="006878D1">
      <w:pPr>
        <w:ind w:left="-5"/>
        <w:rPr>
          <w:rFonts w:cstheme="minorHAnsi"/>
          <w:b/>
          <w:sz w:val="24"/>
          <w:szCs w:val="24"/>
        </w:rPr>
      </w:pPr>
    </w:p>
    <w:p w14:paraId="49A00CBD" w14:textId="77777777" w:rsidR="005A3745" w:rsidRPr="001859E6" w:rsidRDefault="00784B72" w:rsidP="00F118D1">
      <w:pPr>
        <w:spacing w:after="0" w:line="240" w:lineRule="auto"/>
        <w:ind w:left="-6"/>
        <w:rPr>
          <w:rFonts w:cstheme="minorHAnsi"/>
          <w:b/>
          <w:sz w:val="24"/>
          <w:szCs w:val="24"/>
        </w:rPr>
      </w:pPr>
      <w:r>
        <w:rPr>
          <w:rFonts w:cstheme="minorHAnsi"/>
          <w:b/>
          <w:sz w:val="24"/>
          <w:szCs w:val="24"/>
        </w:rPr>
        <w:t>Bénéfices et inconvénients d’une nouvelle technologie</w:t>
      </w:r>
    </w:p>
    <w:p w14:paraId="1C158667" w14:textId="77777777" w:rsidR="00097663" w:rsidRDefault="00097663" w:rsidP="00097663">
      <w:pPr>
        <w:spacing w:after="304"/>
        <w:ind w:left="-5"/>
        <w:rPr>
          <w:rFonts w:cstheme="minorHAnsi"/>
          <w:sz w:val="24"/>
          <w:szCs w:val="24"/>
        </w:rPr>
      </w:pPr>
      <w:r w:rsidRPr="005A3745">
        <w:rPr>
          <w:rFonts w:cstheme="minorHAnsi"/>
          <w:sz w:val="24"/>
          <w:szCs w:val="24"/>
        </w:rPr>
        <w:t>La HEIA</w:t>
      </w:r>
      <w:r w:rsidR="00F95237">
        <w:rPr>
          <w:rFonts w:cstheme="minorHAnsi"/>
          <w:sz w:val="24"/>
          <w:szCs w:val="24"/>
        </w:rPr>
        <w:t>-FR</w:t>
      </w:r>
      <w:r w:rsidRPr="005A3745">
        <w:rPr>
          <w:rFonts w:cstheme="minorHAnsi"/>
          <w:sz w:val="24"/>
          <w:szCs w:val="24"/>
        </w:rPr>
        <w:t xml:space="preserve"> </w:t>
      </w:r>
      <w:r w:rsidR="0077388B">
        <w:rPr>
          <w:rFonts w:cstheme="minorHAnsi"/>
          <w:sz w:val="24"/>
          <w:szCs w:val="24"/>
        </w:rPr>
        <w:t>doit avoir la</w:t>
      </w:r>
      <w:r w:rsidRPr="005A3745">
        <w:rPr>
          <w:rFonts w:cstheme="minorHAnsi"/>
          <w:sz w:val="24"/>
          <w:szCs w:val="24"/>
        </w:rPr>
        <w:t xml:space="preserve"> capacité de travail</w:t>
      </w:r>
      <w:r w:rsidR="00F95237">
        <w:rPr>
          <w:rFonts w:cstheme="minorHAnsi"/>
          <w:sz w:val="24"/>
          <w:szCs w:val="24"/>
        </w:rPr>
        <w:t>ler dans l’enseignement et la recherche</w:t>
      </w:r>
      <w:r w:rsidRPr="005A3745">
        <w:rPr>
          <w:rFonts w:cstheme="minorHAnsi"/>
          <w:sz w:val="24"/>
          <w:szCs w:val="24"/>
        </w:rPr>
        <w:t xml:space="preserve"> avec les nouvelles technologies notamment la 5G. Cela est d’autant plus important pour une technologie dont les effets secondaires sont controversés</w:t>
      </w:r>
      <w:r w:rsidR="00F95237">
        <w:rPr>
          <w:rFonts w:cstheme="minorHAnsi"/>
          <w:sz w:val="24"/>
          <w:szCs w:val="24"/>
        </w:rPr>
        <w:t>. Il est en effet</w:t>
      </w:r>
      <w:r w:rsidRPr="005A3745">
        <w:rPr>
          <w:rFonts w:cstheme="minorHAnsi"/>
          <w:sz w:val="24"/>
          <w:szCs w:val="24"/>
        </w:rPr>
        <w:t xml:space="preserve"> indispensable pour </w:t>
      </w:r>
      <w:r w:rsidR="00F95237">
        <w:rPr>
          <w:rFonts w:cstheme="minorHAnsi"/>
          <w:sz w:val="24"/>
          <w:szCs w:val="24"/>
        </w:rPr>
        <w:t>les</w:t>
      </w:r>
      <w:r w:rsidRPr="005A3745">
        <w:rPr>
          <w:rFonts w:cstheme="minorHAnsi"/>
          <w:sz w:val="24"/>
          <w:szCs w:val="24"/>
        </w:rPr>
        <w:t xml:space="preserve"> ingénieur</w:t>
      </w:r>
      <w:r w:rsidR="00F95237">
        <w:rPr>
          <w:rFonts w:cstheme="minorHAnsi"/>
          <w:sz w:val="24"/>
          <w:szCs w:val="24"/>
        </w:rPr>
        <w:t>-e-s</w:t>
      </w:r>
      <w:r w:rsidRPr="005A3745">
        <w:rPr>
          <w:rFonts w:cstheme="minorHAnsi"/>
          <w:sz w:val="24"/>
          <w:szCs w:val="24"/>
        </w:rPr>
        <w:t xml:space="preserve"> d’être en mesure de mettre en balance les bénéfices et les inconvénients d’une nouvelle technologie.</w:t>
      </w:r>
    </w:p>
    <w:p w14:paraId="00D1EBCC" w14:textId="77777777" w:rsidR="0099245E" w:rsidRDefault="0099245E" w:rsidP="0099245E">
      <w:pPr>
        <w:spacing w:after="0" w:line="240" w:lineRule="auto"/>
        <w:ind w:left="-6"/>
        <w:rPr>
          <w:rFonts w:cstheme="minorHAnsi"/>
          <w:b/>
          <w:sz w:val="24"/>
          <w:szCs w:val="24"/>
        </w:rPr>
      </w:pPr>
      <w:r w:rsidRPr="0099245E">
        <w:rPr>
          <w:rFonts w:cstheme="minorHAnsi"/>
          <w:b/>
          <w:sz w:val="24"/>
          <w:szCs w:val="24"/>
        </w:rPr>
        <w:t>Pour plus d’information</w:t>
      </w:r>
      <w:r>
        <w:rPr>
          <w:rFonts w:cstheme="minorHAnsi"/>
          <w:b/>
          <w:sz w:val="24"/>
          <w:szCs w:val="24"/>
        </w:rPr>
        <w:t>, merci de contacter :</w:t>
      </w:r>
    </w:p>
    <w:p w14:paraId="104FA470" w14:textId="77777777" w:rsidR="00104FAA" w:rsidRPr="00F930AF" w:rsidRDefault="0099245E" w:rsidP="00F930AF">
      <w:pPr>
        <w:spacing w:after="304"/>
        <w:ind w:left="-5"/>
        <w:rPr>
          <w:rFonts w:cstheme="minorHAnsi"/>
          <w:sz w:val="24"/>
          <w:szCs w:val="24"/>
        </w:rPr>
      </w:pPr>
      <w:r w:rsidRPr="00F930AF">
        <w:rPr>
          <w:rFonts w:cstheme="minorHAnsi"/>
          <w:sz w:val="24"/>
          <w:szCs w:val="24"/>
        </w:rPr>
        <w:t xml:space="preserve">Philippe Joye, responsable de la filière Informatique et systèmes de communication, Tél. </w:t>
      </w:r>
      <w:hyperlink r:id="rId12" w:tooltip="Phone of Philippe Joye" w:history="1">
        <w:r w:rsidR="00F930AF" w:rsidRPr="00F930AF">
          <w:rPr>
            <w:rFonts w:cstheme="minorHAnsi"/>
            <w:sz w:val="24"/>
            <w:szCs w:val="24"/>
          </w:rPr>
          <w:t>+41 26 429 65 61</w:t>
        </w:r>
      </w:hyperlink>
      <w:r w:rsidR="00F930AF" w:rsidRPr="00F930AF">
        <w:rPr>
          <w:rFonts w:cstheme="minorHAnsi"/>
          <w:sz w:val="24"/>
          <w:szCs w:val="24"/>
        </w:rPr>
        <w:t xml:space="preserve">, </w:t>
      </w:r>
      <w:hyperlink r:id="rId13" w:tooltip="Email of Philippe Joye" w:history="1">
        <w:r w:rsidR="00F930AF" w:rsidRPr="00F930AF">
          <w:rPr>
            <w:rFonts w:cstheme="minorHAnsi"/>
            <w:sz w:val="24"/>
            <w:szCs w:val="24"/>
          </w:rPr>
          <w:t>philippe.joye@hefr.ch</w:t>
        </w:r>
      </w:hyperlink>
    </w:p>
    <w:p w14:paraId="5A64206C" w14:textId="77777777" w:rsidR="00F930AF" w:rsidRDefault="00F930AF" w:rsidP="00F930AF">
      <w:pPr>
        <w:pStyle w:val="NormalWeb"/>
        <w:shd w:val="clear" w:color="auto" w:fill="FFFFFF"/>
        <w:spacing w:before="0" w:beforeAutospacing="0" w:after="0" w:afterAutospacing="0" w:line="336" w:lineRule="atLeast"/>
        <w:rPr>
          <w:rFonts w:cstheme="minorHAnsi"/>
          <w:b/>
        </w:rPr>
      </w:pPr>
    </w:p>
    <w:sectPr w:rsidR="00F930AF" w:rsidSect="007C1CB3">
      <w:headerReference w:type="first" r:id="rId14"/>
      <w:pgSz w:w="11906" w:h="16838"/>
      <w:pgMar w:top="1417" w:right="1417" w:bottom="1417" w:left="1417" w:header="708" w:footer="708"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Microsoft Office User" w:date="2020-02-22T19:06:00Z" w:initials="MOU">
    <w:p w14:paraId="7C4A4692" w14:textId="77777777" w:rsidR="00CB1344" w:rsidRDefault="00CB1344">
      <w:pPr>
        <w:pStyle w:val="CommentText"/>
      </w:pPr>
      <w:r>
        <w:rPr>
          <w:rStyle w:val="CommentReference"/>
        </w:rPr>
        <w:annotationRef/>
      </w:r>
      <w:r>
        <w:t>Nous travaillons sur les solutions de virtualisation de réseaux utilisées pour la mise à disposition par l’opérateur de la 5G et pas directement sur la 5G.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C4A469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C4A4692" w16cid:durableId="21FBFA3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BF2ACB" w14:textId="77777777" w:rsidR="00481A0B" w:rsidRDefault="00481A0B" w:rsidP="007C1CB3">
      <w:pPr>
        <w:spacing w:after="0" w:line="240" w:lineRule="auto"/>
      </w:pPr>
      <w:r>
        <w:separator/>
      </w:r>
    </w:p>
  </w:endnote>
  <w:endnote w:type="continuationSeparator" w:id="0">
    <w:p w14:paraId="3201D6CA" w14:textId="77777777" w:rsidR="00481A0B" w:rsidRDefault="00481A0B" w:rsidP="007C1C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691DB0" w14:textId="77777777" w:rsidR="00481A0B" w:rsidRDefault="00481A0B" w:rsidP="007C1CB3">
      <w:pPr>
        <w:spacing w:after="0" w:line="240" w:lineRule="auto"/>
      </w:pPr>
      <w:r>
        <w:separator/>
      </w:r>
    </w:p>
  </w:footnote>
  <w:footnote w:type="continuationSeparator" w:id="0">
    <w:p w14:paraId="7372423B" w14:textId="77777777" w:rsidR="00481A0B" w:rsidRDefault="00481A0B" w:rsidP="007C1CB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211166" w14:textId="77777777" w:rsidR="005E02EC" w:rsidRDefault="004A71EA">
    <w:pPr>
      <w:pStyle w:val="Header"/>
    </w:pPr>
    <w:r>
      <w:rPr>
        <w:noProof/>
        <w:lang w:eastAsia="fr-CH"/>
      </w:rPr>
      <w:drawing>
        <wp:inline distT="0" distB="0" distL="0" distR="0" wp14:anchorId="28BA7B87" wp14:editId="1521C1B6">
          <wp:extent cx="2996293" cy="383456"/>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HEIA-FR_version_longue_4C.png"/>
                  <pic:cNvPicPr/>
                </pic:nvPicPr>
                <pic:blipFill>
                  <a:blip r:embed="rId1">
                    <a:extLst>
                      <a:ext uri="{28A0092B-C50C-407E-A947-70E740481C1C}">
                        <a14:useLocalDpi xmlns:a14="http://schemas.microsoft.com/office/drawing/2010/main" val="0"/>
                      </a:ext>
                    </a:extLst>
                  </a:blip>
                  <a:stretch>
                    <a:fillRect/>
                  </a:stretch>
                </pic:blipFill>
                <pic:spPr>
                  <a:xfrm>
                    <a:off x="0" y="0"/>
                    <a:ext cx="3552623" cy="454653"/>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2002B6"/>
    <w:multiLevelType w:val="hybridMultilevel"/>
    <w:tmpl w:val="9C8AD722"/>
    <w:lvl w:ilvl="0" w:tplc="2BB8BB36">
      <w:start w:val="3"/>
      <w:numFmt w:val="bullet"/>
      <w:lvlText w:val="-"/>
      <w:lvlJc w:val="left"/>
      <w:pPr>
        <w:ind w:left="720" w:hanging="360"/>
      </w:pPr>
      <w:rPr>
        <w:rFonts w:ascii="Arial" w:eastAsiaTheme="minorEastAsia" w:hAnsi="Arial" w:cs="Arial" w:hint="default"/>
        <w:sz w:val="22"/>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469336A0"/>
    <w:multiLevelType w:val="hybridMultilevel"/>
    <w:tmpl w:val="98AC7BE6"/>
    <w:lvl w:ilvl="0" w:tplc="100C000D">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751460D3"/>
    <w:multiLevelType w:val="hybridMultilevel"/>
    <w:tmpl w:val="76DC598E"/>
    <w:lvl w:ilvl="0" w:tplc="BA8AD1AE">
      <w:numFmt w:val="bullet"/>
      <w:lvlText w:val=""/>
      <w:lvlJc w:val="left"/>
      <w:pPr>
        <w:ind w:left="720" w:hanging="360"/>
      </w:pPr>
      <w:rPr>
        <w:rFonts w:ascii="Wingdings" w:eastAsiaTheme="minorEastAsia" w:hAnsi="Wingdings" w:cstheme="minorHAns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7DB30D9F"/>
    <w:multiLevelType w:val="hybridMultilevel"/>
    <w:tmpl w:val="921602A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8"/>
  <w:proofState w:spelling="clean" w:grammar="clean"/>
  <w:revisionView w:markup="0"/>
  <w:trackRevisions/>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1CB3"/>
    <w:rsid w:val="0000126C"/>
    <w:rsid w:val="00011B12"/>
    <w:rsid w:val="00021C55"/>
    <w:rsid w:val="00030E2A"/>
    <w:rsid w:val="00060972"/>
    <w:rsid w:val="00064AF9"/>
    <w:rsid w:val="000824CC"/>
    <w:rsid w:val="00082D01"/>
    <w:rsid w:val="0008400D"/>
    <w:rsid w:val="00097663"/>
    <w:rsid w:val="000B1551"/>
    <w:rsid w:val="000C1A3B"/>
    <w:rsid w:val="000C44EA"/>
    <w:rsid w:val="000D0827"/>
    <w:rsid w:val="000F5CF7"/>
    <w:rsid w:val="00101BEF"/>
    <w:rsid w:val="00104220"/>
    <w:rsid w:val="00104FAA"/>
    <w:rsid w:val="0013423F"/>
    <w:rsid w:val="00140BE1"/>
    <w:rsid w:val="00145C5D"/>
    <w:rsid w:val="001624ED"/>
    <w:rsid w:val="00172374"/>
    <w:rsid w:val="001859E6"/>
    <w:rsid w:val="001A5C3F"/>
    <w:rsid w:val="001C0890"/>
    <w:rsid w:val="001C3940"/>
    <w:rsid w:val="001D4239"/>
    <w:rsid w:val="001D6244"/>
    <w:rsid w:val="001E51CA"/>
    <w:rsid w:val="001F434C"/>
    <w:rsid w:val="00206CED"/>
    <w:rsid w:val="0021217C"/>
    <w:rsid w:val="002248A8"/>
    <w:rsid w:val="00226210"/>
    <w:rsid w:val="002363DD"/>
    <w:rsid w:val="00264D27"/>
    <w:rsid w:val="00274D4B"/>
    <w:rsid w:val="00276357"/>
    <w:rsid w:val="00281E87"/>
    <w:rsid w:val="00283323"/>
    <w:rsid w:val="00283684"/>
    <w:rsid w:val="0028497D"/>
    <w:rsid w:val="0029001B"/>
    <w:rsid w:val="00295347"/>
    <w:rsid w:val="00297B2D"/>
    <w:rsid w:val="002E104F"/>
    <w:rsid w:val="00314531"/>
    <w:rsid w:val="00344105"/>
    <w:rsid w:val="003469A1"/>
    <w:rsid w:val="00352831"/>
    <w:rsid w:val="0035390D"/>
    <w:rsid w:val="003818C6"/>
    <w:rsid w:val="00391367"/>
    <w:rsid w:val="00393538"/>
    <w:rsid w:val="003A4B41"/>
    <w:rsid w:val="003B3C2C"/>
    <w:rsid w:val="003D2811"/>
    <w:rsid w:val="003D35D6"/>
    <w:rsid w:val="003E4083"/>
    <w:rsid w:val="003E4244"/>
    <w:rsid w:val="003E5530"/>
    <w:rsid w:val="003E657A"/>
    <w:rsid w:val="00412DB8"/>
    <w:rsid w:val="004237F7"/>
    <w:rsid w:val="004242EE"/>
    <w:rsid w:val="004277CE"/>
    <w:rsid w:val="0045207C"/>
    <w:rsid w:val="004645E4"/>
    <w:rsid w:val="00472809"/>
    <w:rsid w:val="00481A0B"/>
    <w:rsid w:val="004955F4"/>
    <w:rsid w:val="004A71EA"/>
    <w:rsid w:val="004A71F6"/>
    <w:rsid w:val="004A753F"/>
    <w:rsid w:val="004B241A"/>
    <w:rsid w:val="004D6973"/>
    <w:rsid w:val="00522FAE"/>
    <w:rsid w:val="00525E06"/>
    <w:rsid w:val="00544D94"/>
    <w:rsid w:val="00553E2A"/>
    <w:rsid w:val="00561EA5"/>
    <w:rsid w:val="00583DD2"/>
    <w:rsid w:val="00590698"/>
    <w:rsid w:val="00595E9D"/>
    <w:rsid w:val="005A3745"/>
    <w:rsid w:val="005B6234"/>
    <w:rsid w:val="005C11B9"/>
    <w:rsid w:val="005C22B2"/>
    <w:rsid w:val="005C3F33"/>
    <w:rsid w:val="005C6A24"/>
    <w:rsid w:val="005C6CEC"/>
    <w:rsid w:val="005D476B"/>
    <w:rsid w:val="005D725E"/>
    <w:rsid w:val="005E02EC"/>
    <w:rsid w:val="00601E75"/>
    <w:rsid w:val="0063616A"/>
    <w:rsid w:val="00637C76"/>
    <w:rsid w:val="006504F6"/>
    <w:rsid w:val="00654D6F"/>
    <w:rsid w:val="00670620"/>
    <w:rsid w:val="00677DC4"/>
    <w:rsid w:val="006878D1"/>
    <w:rsid w:val="00692B00"/>
    <w:rsid w:val="00695B2B"/>
    <w:rsid w:val="006D0448"/>
    <w:rsid w:val="006D2887"/>
    <w:rsid w:val="006E4E46"/>
    <w:rsid w:val="006F0B7D"/>
    <w:rsid w:val="006F6817"/>
    <w:rsid w:val="00702023"/>
    <w:rsid w:val="00723B42"/>
    <w:rsid w:val="00734836"/>
    <w:rsid w:val="00744A20"/>
    <w:rsid w:val="00770180"/>
    <w:rsid w:val="00770FF5"/>
    <w:rsid w:val="0077388B"/>
    <w:rsid w:val="00773B47"/>
    <w:rsid w:val="007832C2"/>
    <w:rsid w:val="00784B72"/>
    <w:rsid w:val="00790F25"/>
    <w:rsid w:val="00794640"/>
    <w:rsid w:val="00794944"/>
    <w:rsid w:val="007949CF"/>
    <w:rsid w:val="00797081"/>
    <w:rsid w:val="007A3116"/>
    <w:rsid w:val="007A5E74"/>
    <w:rsid w:val="007B6A09"/>
    <w:rsid w:val="007C0552"/>
    <w:rsid w:val="007C1CB3"/>
    <w:rsid w:val="007C2314"/>
    <w:rsid w:val="007D369A"/>
    <w:rsid w:val="007D6814"/>
    <w:rsid w:val="007E02C5"/>
    <w:rsid w:val="007E4ED8"/>
    <w:rsid w:val="007E6810"/>
    <w:rsid w:val="00806B18"/>
    <w:rsid w:val="00812F9E"/>
    <w:rsid w:val="00833D59"/>
    <w:rsid w:val="00835BB2"/>
    <w:rsid w:val="00852B84"/>
    <w:rsid w:val="00876EB2"/>
    <w:rsid w:val="008811C8"/>
    <w:rsid w:val="0088173E"/>
    <w:rsid w:val="008845A4"/>
    <w:rsid w:val="00886AC5"/>
    <w:rsid w:val="008A7744"/>
    <w:rsid w:val="008A7B2D"/>
    <w:rsid w:val="008B3ED1"/>
    <w:rsid w:val="008C1FBA"/>
    <w:rsid w:val="008D261E"/>
    <w:rsid w:val="008F16B8"/>
    <w:rsid w:val="008F2D67"/>
    <w:rsid w:val="00906382"/>
    <w:rsid w:val="00916B13"/>
    <w:rsid w:val="009213F9"/>
    <w:rsid w:val="00921817"/>
    <w:rsid w:val="00927320"/>
    <w:rsid w:val="00936600"/>
    <w:rsid w:val="009470AE"/>
    <w:rsid w:val="00955287"/>
    <w:rsid w:val="009644DC"/>
    <w:rsid w:val="0097524C"/>
    <w:rsid w:val="00977EE7"/>
    <w:rsid w:val="00980A63"/>
    <w:rsid w:val="0099245E"/>
    <w:rsid w:val="009A03ED"/>
    <w:rsid w:val="009A04DB"/>
    <w:rsid w:val="009A20C8"/>
    <w:rsid w:val="009A228D"/>
    <w:rsid w:val="009B56E4"/>
    <w:rsid w:val="009D4735"/>
    <w:rsid w:val="009E37E7"/>
    <w:rsid w:val="009E542F"/>
    <w:rsid w:val="009F4A2B"/>
    <w:rsid w:val="00A0083E"/>
    <w:rsid w:val="00A03C8A"/>
    <w:rsid w:val="00A4418D"/>
    <w:rsid w:val="00A473D2"/>
    <w:rsid w:val="00A55826"/>
    <w:rsid w:val="00A57C24"/>
    <w:rsid w:val="00A607D1"/>
    <w:rsid w:val="00A6170C"/>
    <w:rsid w:val="00A67909"/>
    <w:rsid w:val="00A738FD"/>
    <w:rsid w:val="00A95264"/>
    <w:rsid w:val="00AA3ADE"/>
    <w:rsid w:val="00AB3BF3"/>
    <w:rsid w:val="00AB7B48"/>
    <w:rsid w:val="00AD048C"/>
    <w:rsid w:val="00AD487F"/>
    <w:rsid w:val="00AD7139"/>
    <w:rsid w:val="00AE20A1"/>
    <w:rsid w:val="00B05B6D"/>
    <w:rsid w:val="00B6385E"/>
    <w:rsid w:val="00B65322"/>
    <w:rsid w:val="00B74740"/>
    <w:rsid w:val="00B95DC6"/>
    <w:rsid w:val="00B96B72"/>
    <w:rsid w:val="00BB5B66"/>
    <w:rsid w:val="00BB6DA6"/>
    <w:rsid w:val="00BF6BF0"/>
    <w:rsid w:val="00C1380D"/>
    <w:rsid w:val="00C22A8F"/>
    <w:rsid w:val="00C458F1"/>
    <w:rsid w:val="00C5773B"/>
    <w:rsid w:val="00C600C8"/>
    <w:rsid w:val="00C647D0"/>
    <w:rsid w:val="00C9528C"/>
    <w:rsid w:val="00C95995"/>
    <w:rsid w:val="00CA6019"/>
    <w:rsid w:val="00CA613F"/>
    <w:rsid w:val="00CB1344"/>
    <w:rsid w:val="00CB1852"/>
    <w:rsid w:val="00CC3BCD"/>
    <w:rsid w:val="00CC59B3"/>
    <w:rsid w:val="00CD0332"/>
    <w:rsid w:val="00CF1D3C"/>
    <w:rsid w:val="00D0129D"/>
    <w:rsid w:val="00D11834"/>
    <w:rsid w:val="00D12E62"/>
    <w:rsid w:val="00D4327E"/>
    <w:rsid w:val="00D4519E"/>
    <w:rsid w:val="00D538DE"/>
    <w:rsid w:val="00D70FAC"/>
    <w:rsid w:val="00D74D3B"/>
    <w:rsid w:val="00D840A5"/>
    <w:rsid w:val="00DB1326"/>
    <w:rsid w:val="00DE0EE8"/>
    <w:rsid w:val="00DE6E5B"/>
    <w:rsid w:val="00E012B6"/>
    <w:rsid w:val="00E1208F"/>
    <w:rsid w:val="00E14A1D"/>
    <w:rsid w:val="00E2192F"/>
    <w:rsid w:val="00E36CD5"/>
    <w:rsid w:val="00E4474C"/>
    <w:rsid w:val="00E53433"/>
    <w:rsid w:val="00E722E7"/>
    <w:rsid w:val="00E73E3E"/>
    <w:rsid w:val="00E9729F"/>
    <w:rsid w:val="00EA2C99"/>
    <w:rsid w:val="00EA322E"/>
    <w:rsid w:val="00EB5827"/>
    <w:rsid w:val="00EC7715"/>
    <w:rsid w:val="00ED4566"/>
    <w:rsid w:val="00ED73D2"/>
    <w:rsid w:val="00F118D1"/>
    <w:rsid w:val="00F12D5F"/>
    <w:rsid w:val="00F204F8"/>
    <w:rsid w:val="00F23990"/>
    <w:rsid w:val="00F25CD2"/>
    <w:rsid w:val="00F4266D"/>
    <w:rsid w:val="00F524FB"/>
    <w:rsid w:val="00F83C4F"/>
    <w:rsid w:val="00F924B3"/>
    <w:rsid w:val="00F930AF"/>
    <w:rsid w:val="00F94933"/>
    <w:rsid w:val="00F95237"/>
    <w:rsid w:val="00FA3DAE"/>
    <w:rsid w:val="00FA56A1"/>
    <w:rsid w:val="00FB4A4D"/>
    <w:rsid w:val="00FB5E95"/>
    <w:rsid w:val="00FC4817"/>
    <w:rsid w:val="00FD489E"/>
    <w:rsid w:val="00FD7DE5"/>
    <w:rsid w:val="00FE1188"/>
    <w:rsid w:val="00FE378D"/>
    <w:rsid w:val="00FE5639"/>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99347D"/>
  <w15:chartTrackingRefBased/>
  <w15:docId w15:val="{8CFBDBB4-50D2-4DB1-8AD0-F2C6006958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CH"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02EC"/>
  </w:style>
  <w:style w:type="paragraph" w:styleId="Heading1">
    <w:name w:val="heading 1"/>
    <w:basedOn w:val="Normal"/>
    <w:next w:val="Normal"/>
    <w:link w:val="Heading1Char"/>
    <w:uiPriority w:val="9"/>
    <w:qFormat/>
    <w:rsid w:val="005E02EC"/>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semiHidden/>
    <w:unhideWhenUsed/>
    <w:qFormat/>
    <w:rsid w:val="005E02EC"/>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semiHidden/>
    <w:unhideWhenUsed/>
    <w:qFormat/>
    <w:rsid w:val="005E02EC"/>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5E02EC"/>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5E02EC"/>
    <w:pPr>
      <w:keepNext/>
      <w:keepLines/>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5E02EC"/>
    <w:pPr>
      <w:keepNext/>
      <w:keepLines/>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5E02E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E02EC"/>
    <w:pPr>
      <w:keepNext/>
      <w:keepLines/>
      <w:spacing w:before="200" w:after="0"/>
      <w:outlineLvl w:val="7"/>
    </w:pPr>
    <w:rPr>
      <w:rFonts w:asciiTheme="majorHAnsi" w:eastAsiaTheme="majorEastAsia" w:hAnsiTheme="majorHAnsi" w:cstheme="majorBidi"/>
      <w:color w:val="5B9BD5" w:themeColor="accent1"/>
      <w:sz w:val="20"/>
      <w:szCs w:val="20"/>
    </w:rPr>
  </w:style>
  <w:style w:type="paragraph" w:styleId="Heading9">
    <w:name w:val="heading 9"/>
    <w:basedOn w:val="Normal"/>
    <w:next w:val="Normal"/>
    <w:link w:val="Heading9Char"/>
    <w:uiPriority w:val="9"/>
    <w:semiHidden/>
    <w:unhideWhenUsed/>
    <w:qFormat/>
    <w:rsid w:val="005E02EC"/>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C1CB3"/>
    <w:pPr>
      <w:tabs>
        <w:tab w:val="center" w:pos="4536"/>
        <w:tab w:val="right" w:pos="9072"/>
      </w:tabs>
      <w:spacing w:after="0" w:line="240" w:lineRule="auto"/>
    </w:pPr>
  </w:style>
  <w:style w:type="character" w:customStyle="1" w:styleId="HeaderChar">
    <w:name w:val="Header Char"/>
    <w:basedOn w:val="DefaultParagraphFont"/>
    <w:link w:val="Header"/>
    <w:uiPriority w:val="99"/>
    <w:rsid w:val="007C1CB3"/>
  </w:style>
  <w:style w:type="paragraph" w:styleId="Footer">
    <w:name w:val="footer"/>
    <w:basedOn w:val="Normal"/>
    <w:link w:val="FooterChar"/>
    <w:uiPriority w:val="99"/>
    <w:unhideWhenUsed/>
    <w:rsid w:val="007C1CB3"/>
    <w:pPr>
      <w:tabs>
        <w:tab w:val="center" w:pos="4536"/>
        <w:tab w:val="right" w:pos="9072"/>
      </w:tabs>
      <w:spacing w:after="0" w:line="240" w:lineRule="auto"/>
    </w:pPr>
  </w:style>
  <w:style w:type="character" w:customStyle="1" w:styleId="FooterChar">
    <w:name w:val="Footer Char"/>
    <w:basedOn w:val="DefaultParagraphFont"/>
    <w:link w:val="Footer"/>
    <w:uiPriority w:val="99"/>
    <w:rsid w:val="007C1CB3"/>
  </w:style>
  <w:style w:type="character" w:styleId="Hyperlink">
    <w:name w:val="Hyperlink"/>
    <w:basedOn w:val="DefaultParagraphFont"/>
    <w:uiPriority w:val="99"/>
    <w:unhideWhenUsed/>
    <w:rsid w:val="007C1CB3"/>
    <w:rPr>
      <w:color w:val="0563C1" w:themeColor="hyperlink"/>
      <w:u w:val="single"/>
    </w:rPr>
  </w:style>
  <w:style w:type="character" w:customStyle="1" w:styleId="Heading1Char">
    <w:name w:val="Heading 1 Char"/>
    <w:basedOn w:val="DefaultParagraphFont"/>
    <w:link w:val="Heading1"/>
    <w:uiPriority w:val="9"/>
    <w:rsid w:val="005E02EC"/>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semiHidden/>
    <w:rsid w:val="005E02EC"/>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semiHidden/>
    <w:rsid w:val="005E02EC"/>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semiHidden/>
    <w:rsid w:val="005E02EC"/>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semiHidden/>
    <w:rsid w:val="005E02EC"/>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5E02EC"/>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5E02E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5E02EC"/>
    <w:rPr>
      <w:rFonts w:asciiTheme="majorHAnsi" w:eastAsiaTheme="majorEastAsia" w:hAnsiTheme="majorHAnsi" w:cstheme="majorBidi"/>
      <w:color w:val="5B9BD5" w:themeColor="accent1"/>
      <w:sz w:val="20"/>
      <w:szCs w:val="20"/>
    </w:rPr>
  </w:style>
  <w:style w:type="character" w:customStyle="1" w:styleId="Heading9Char">
    <w:name w:val="Heading 9 Char"/>
    <w:basedOn w:val="DefaultParagraphFont"/>
    <w:link w:val="Heading9"/>
    <w:uiPriority w:val="9"/>
    <w:semiHidden/>
    <w:rsid w:val="005E02EC"/>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5E02EC"/>
    <w:pPr>
      <w:spacing w:line="240" w:lineRule="auto"/>
    </w:pPr>
    <w:rPr>
      <w:b/>
      <w:bCs/>
      <w:color w:val="5B9BD5" w:themeColor="accent1"/>
      <w:sz w:val="18"/>
      <w:szCs w:val="18"/>
    </w:rPr>
  </w:style>
  <w:style w:type="paragraph" w:styleId="Title">
    <w:name w:val="Title"/>
    <w:basedOn w:val="Normal"/>
    <w:next w:val="Normal"/>
    <w:link w:val="TitleChar"/>
    <w:uiPriority w:val="10"/>
    <w:qFormat/>
    <w:rsid w:val="005E02EC"/>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leChar">
    <w:name w:val="Title Char"/>
    <w:basedOn w:val="DefaultParagraphFont"/>
    <w:link w:val="Title"/>
    <w:uiPriority w:val="10"/>
    <w:rsid w:val="005E02EC"/>
    <w:rPr>
      <w:rFonts w:asciiTheme="majorHAnsi" w:eastAsiaTheme="majorEastAsia" w:hAnsiTheme="majorHAnsi" w:cstheme="majorBidi"/>
      <w:color w:val="323E4F" w:themeColor="text2" w:themeShade="BF"/>
      <w:spacing w:val="5"/>
      <w:sz w:val="52"/>
      <w:szCs w:val="52"/>
    </w:rPr>
  </w:style>
  <w:style w:type="paragraph" w:styleId="Subtitle">
    <w:name w:val="Subtitle"/>
    <w:basedOn w:val="Normal"/>
    <w:next w:val="Normal"/>
    <w:link w:val="SubtitleChar"/>
    <w:uiPriority w:val="11"/>
    <w:qFormat/>
    <w:rsid w:val="005E02EC"/>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5E02EC"/>
    <w:rPr>
      <w:rFonts w:asciiTheme="majorHAnsi" w:eastAsiaTheme="majorEastAsia" w:hAnsiTheme="majorHAnsi" w:cstheme="majorBidi"/>
      <w:i/>
      <w:iCs/>
      <w:color w:val="5B9BD5" w:themeColor="accent1"/>
      <w:spacing w:val="15"/>
      <w:sz w:val="24"/>
      <w:szCs w:val="24"/>
    </w:rPr>
  </w:style>
  <w:style w:type="character" w:styleId="Strong">
    <w:name w:val="Strong"/>
    <w:basedOn w:val="DefaultParagraphFont"/>
    <w:uiPriority w:val="22"/>
    <w:qFormat/>
    <w:rsid w:val="005E02EC"/>
    <w:rPr>
      <w:b/>
      <w:bCs/>
    </w:rPr>
  </w:style>
  <w:style w:type="character" w:styleId="Emphasis">
    <w:name w:val="Emphasis"/>
    <w:basedOn w:val="DefaultParagraphFont"/>
    <w:uiPriority w:val="20"/>
    <w:qFormat/>
    <w:rsid w:val="005E02EC"/>
    <w:rPr>
      <w:i/>
      <w:iCs/>
    </w:rPr>
  </w:style>
  <w:style w:type="paragraph" w:styleId="NoSpacing">
    <w:name w:val="No Spacing"/>
    <w:uiPriority w:val="1"/>
    <w:qFormat/>
    <w:rsid w:val="005E02EC"/>
    <w:pPr>
      <w:spacing w:after="0" w:line="240" w:lineRule="auto"/>
    </w:pPr>
  </w:style>
  <w:style w:type="paragraph" w:styleId="Quote">
    <w:name w:val="Quote"/>
    <w:basedOn w:val="Normal"/>
    <w:next w:val="Normal"/>
    <w:link w:val="QuoteChar"/>
    <w:uiPriority w:val="29"/>
    <w:qFormat/>
    <w:rsid w:val="005E02EC"/>
    <w:rPr>
      <w:i/>
      <w:iCs/>
      <w:color w:val="000000" w:themeColor="text1"/>
    </w:rPr>
  </w:style>
  <w:style w:type="character" w:customStyle="1" w:styleId="QuoteChar">
    <w:name w:val="Quote Char"/>
    <w:basedOn w:val="DefaultParagraphFont"/>
    <w:link w:val="Quote"/>
    <w:uiPriority w:val="29"/>
    <w:rsid w:val="005E02EC"/>
    <w:rPr>
      <w:i/>
      <w:iCs/>
      <w:color w:val="000000" w:themeColor="text1"/>
    </w:rPr>
  </w:style>
  <w:style w:type="paragraph" w:styleId="IntenseQuote">
    <w:name w:val="Intense Quote"/>
    <w:basedOn w:val="Normal"/>
    <w:next w:val="Normal"/>
    <w:link w:val="IntenseQuoteChar"/>
    <w:uiPriority w:val="30"/>
    <w:qFormat/>
    <w:rsid w:val="005E02EC"/>
    <w:pPr>
      <w:pBdr>
        <w:bottom w:val="single" w:sz="4" w:space="4" w:color="5B9BD5" w:themeColor="accent1"/>
      </w:pBdr>
      <w:spacing w:before="200" w:after="280"/>
      <w:ind w:left="936" w:right="936"/>
    </w:pPr>
    <w:rPr>
      <w:b/>
      <w:bCs/>
      <w:i/>
      <w:iCs/>
      <w:color w:val="5B9BD5" w:themeColor="accent1"/>
    </w:rPr>
  </w:style>
  <w:style w:type="character" w:customStyle="1" w:styleId="IntenseQuoteChar">
    <w:name w:val="Intense Quote Char"/>
    <w:basedOn w:val="DefaultParagraphFont"/>
    <w:link w:val="IntenseQuote"/>
    <w:uiPriority w:val="30"/>
    <w:rsid w:val="005E02EC"/>
    <w:rPr>
      <w:b/>
      <w:bCs/>
      <w:i/>
      <w:iCs/>
      <w:color w:val="5B9BD5" w:themeColor="accent1"/>
    </w:rPr>
  </w:style>
  <w:style w:type="character" w:styleId="SubtleEmphasis">
    <w:name w:val="Subtle Emphasis"/>
    <w:basedOn w:val="DefaultParagraphFont"/>
    <w:uiPriority w:val="19"/>
    <w:qFormat/>
    <w:rsid w:val="005E02EC"/>
    <w:rPr>
      <w:i/>
      <w:iCs/>
      <w:color w:val="808080" w:themeColor="text1" w:themeTint="7F"/>
    </w:rPr>
  </w:style>
  <w:style w:type="character" w:styleId="IntenseEmphasis">
    <w:name w:val="Intense Emphasis"/>
    <w:basedOn w:val="DefaultParagraphFont"/>
    <w:uiPriority w:val="21"/>
    <w:qFormat/>
    <w:rsid w:val="005E02EC"/>
    <w:rPr>
      <w:b/>
      <w:bCs/>
      <w:i/>
      <w:iCs/>
      <w:color w:val="5B9BD5" w:themeColor="accent1"/>
    </w:rPr>
  </w:style>
  <w:style w:type="character" w:styleId="SubtleReference">
    <w:name w:val="Subtle Reference"/>
    <w:basedOn w:val="DefaultParagraphFont"/>
    <w:uiPriority w:val="31"/>
    <w:qFormat/>
    <w:rsid w:val="005E02EC"/>
    <w:rPr>
      <w:smallCaps/>
      <w:color w:val="ED7D31" w:themeColor="accent2"/>
      <w:u w:val="single"/>
    </w:rPr>
  </w:style>
  <w:style w:type="character" w:styleId="IntenseReference">
    <w:name w:val="Intense Reference"/>
    <w:basedOn w:val="DefaultParagraphFont"/>
    <w:uiPriority w:val="32"/>
    <w:qFormat/>
    <w:rsid w:val="005E02EC"/>
    <w:rPr>
      <w:b/>
      <w:bCs/>
      <w:smallCaps/>
      <w:color w:val="ED7D31" w:themeColor="accent2"/>
      <w:spacing w:val="5"/>
      <w:u w:val="single"/>
    </w:rPr>
  </w:style>
  <w:style w:type="character" w:styleId="BookTitle">
    <w:name w:val="Book Title"/>
    <w:basedOn w:val="DefaultParagraphFont"/>
    <w:uiPriority w:val="33"/>
    <w:qFormat/>
    <w:rsid w:val="005E02EC"/>
    <w:rPr>
      <w:b/>
      <w:bCs/>
      <w:smallCaps/>
      <w:spacing w:val="5"/>
    </w:rPr>
  </w:style>
  <w:style w:type="paragraph" w:styleId="TOCHeading">
    <w:name w:val="TOC Heading"/>
    <w:basedOn w:val="Heading1"/>
    <w:next w:val="Normal"/>
    <w:uiPriority w:val="39"/>
    <w:semiHidden/>
    <w:unhideWhenUsed/>
    <w:qFormat/>
    <w:rsid w:val="005E02EC"/>
    <w:pPr>
      <w:outlineLvl w:val="9"/>
    </w:pPr>
  </w:style>
  <w:style w:type="paragraph" w:styleId="PlainText">
    <w:name w:val="Plain Text"/>
    <w:basedOn w:val="Normal"/>
    <w:link w:val="PlainTextChar"/>
    <w:uiPriority w:val="99"/>
    <w:unhideWhenUsed/>
    <w:rsid w:val="008A7744"/>
    <w:pPr>
      <w:spacing w:after="0" w:line="240" w:lineRule="auto"/>
    </w:pPr>
    <w:rPr>
      <w:rFonts w:ascii="Calibri" w:eastAsiaTheme="minorHAnsi" w:hAnsi="Calibri"/>
      <w:szCs w:val="21"/>
    </w:rPr>
  </w:style>
  <w:style w:type="character" w:customStyle="1" w:styleId="PlainTextChar">
    <w:name w:val="Plain Text Char"/>
    <w:basedOn w:val="DefaultParagraphFont"/>
    <w:link w:val="PlainText"/>
    <w:uiPriority w:val="99"/>
    <w:rsid w:val="008A7744"/>
    <w:rPr>
      <w:rFonts w:ascii="Calibri" w:eastAsiaTheme="minorHAnsi" w:hAnsi="Calibri"/>
      <w:szCs w:val="21"/>
    </w:rPr>
  </w:style>
  <w:style w:type="paragraph" w:customStyle="1" w:styleId="news-single-author">
    <w:name w:val="news-single-author"/>
    <w:basedOn w:val="Normal"/>
    <w:rsid w:val="00D0129D"/>
    <w:pPr>
      <w:spacing w:before="100" w:beforeAutospacing="1" w:after="100" w:afterAutospacing="1" w:line="240" w:lineRule="auto"/>
    </w:pPr>
    <w:rPr>
      <w:rFonts w:ascii="Times New Roman" w:eastAsia="Times New Roman" w:hAnsi="Times New Roman" w:cs="Times New Roman"/>
      <w:sz w:val="24"/>
      <w:szCs w:val="24"/>
      <w:lang w:eastAsia="fr-CH"/>
    </w:rPr>
  </w:style>
  <w:style w:type="paragraph" w:styleId="NormalWeb">
    <w:name w:val="Normal (Web)"/>
    <w:basedOn w:val="Normal"/>
    <w:uiPriority w:val="99"/>
    <w:unhideWhenUsed/>
    <w:rsid w:val="00D0129D"/>
    <w:pPr>
      <w:spacing w:before="100" w:beforeAutospacing="1" w:after="100" w:afterAutospacing="1" w:line="240" w:lineRule="auto"/>
    </w:pPr>
    <w:rPr>
      <w:rFonts w:ascii="Times New Roman" w:eastAsia="Times New Roman" w:hAnsi="Times New Roman" w:cs="Times New Roman"/>
      <w:sz w:val="24"/>
      <w:szCs w:val="24"/>
      <w:lang w:eastAsia="fr-CH"/>
    </w:rPr>
  </w:style>
  <w:style w:type="paragraph" w:styleId="ListParagraph">
    <w:name w:val="List Paragraph"/>
    <w:basedOn w:val="Normal"/>
    <w:uiPriority w:val="34"/>
    <w:qFormat/>
    <w:rsid w:val="000D0827"/>
    <w:pPr>
      <w:spacing w:before="240" w:after="0" w:line="259" w:lineRule="auto"/>
      <w:ind w:left="720" w:hanging="357"/>
      <w:contextualSpacing/>
    </w:pPr>
    <w:rPr>
      <w:rFonts w:eastAsiaTheme="minorHAnsi"/>
    </w:rPr>
  </w:style>
  <w:style w:type="character" w:styleId="CommentReference">
    <w:name w:val="annotation reference"/>
    <w:basedOn w:val="DefaultParagraphFont"/>
    <w:uiPriority w:val="99"/>
    <w:semiHidden/>
    <w:unhideWhenUsed/>
    <w:rsid w:val="00064AF9"/>
    <w:rPr>
      <w:sz w:val="16"/>
      <w:szCs w:val="16"/>
    </w:rPr>
  </w:style>
  <w:style w:type="paragraph" w:styleId="CommentText">
    <w:name w:val="annotation text"/>
    <w:basedOn w:val="Normal"/>
    <w:link w:val="CommentTextChar"/>
    <w:uiPriority w:val="99"/>
    <w:semiHidden/>
    <w:unhideWhenUsed/>
    <w:rsid w:val="00064AF9"/>
    <w:pPr>
      <w:spacing w:line="240" w:lineRule="auto"/>
    </w:pPr>
    <w:rPr>
      <w:sz w:val="20"/>
      <w:szCs w:val="20"/>
    </w:rPr>
  </w:style>
  <w:style w:type="character" w:customStyle="1" w:styleId="CommentTextChar">
    <w:name w:val="Comment Text Char"/>
    <w:basedOn w:val="DefaultParagraphFont"/>
    <w:link w:val="CommentText"/>
    <w:uiPriority w:val="99"/>
    <w:semiHidden/>
    <w:rsid w:val="00064AF9"/>
    <w:rPr>
      <w:sz w:val="20"/>
      <w:szCs w:val="20"/>
    </w:rPr>
  </w:style>
  <w:style w:type="paragraph" w:styleId="CommentSubject">
    <w:name w:val="annotation subject"/>
    <w:basedOn w:val="CommentText"/>
    <w:next w:val="CommentText"/>
    <w:link w:val="CommentSubjectChar"/>
    <w:uiPriority w:val="99"/>
    <w:semiHidden/>
    <w:unhideWhenUsed/>
    <w:rsid w:val="00064AF9"/>
    <w:rPr>
      <w:b/>
      <w:bCs/>
    </w:rPr>
  </w:style>
  <w:style w:type="character" w:customStyle="1" w:styleId="CommentSubjectChar">
    <w:name w:val="Comment Subject Char"/>
    <w:basedOn w:val="CommentTextChar"/>
    <w:link w:val="CommentSubject"/>
    <w:uiPriority w:val="99"/>
    <w:semiHidden/>
    <w:rsid w:val="00064AF9"/>
    <w:rPr>
      <w:b/>
      <w:bCs/>
      <w:sz w:val="20"/>
      <w:szCs w:val="20"/>
    </w:rPr>
  </w:style>
  <w:style w:type="paragraph" w:styleId="BalloonText">
    <w:name w:val="Balloon Text"/>
    <w:basedOn w:val="Normal"/>
    <w:link w:val="BalloonTextChar"/>
    <w:uiPriority w:val="99"/>
    <w:semiHidden/>
    <w:unhideWhenUsed/>
    <w:rsid w:val="00064AF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64AF9"/>
    <w:rPr>
      <w:rFonts w:ascii="Segoe UI" w:hAnsi="Segoe UI" w:cs="Segoe UI"/>
      <w:sz w:val="18"/>
      <w:szCs w:val="18"/>
    </w:rPr>
  </w:style>
  <w:style w:type="character" w:styleId="FollowedHyperlink">
    <w:name w:val="FollowedHyperlink"/>
    <w:basedOn w:val="DefaultParagraphFont"/>
    <w:uiPriority w:val="99"/>
    <w:semiHidden/>
    <w:unhideWhenUsed/>
    <w:rsid w:val="000C1A3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0321592">
      <w:bodyDiv w:val="1"/>
      <w:marLeft w:val="0"/>
      <w:marRight w:val="0"/>
      <w:marTop w:val="0"/>
      <w:marBottom w:val="0"/>
      <w:divBdr>
        <w:top w:val="none" w:sz="0" w:space="0" w:color="auto"/>
        <w:left w:val="none" w:sz="0" w:space="0" w:color="auto"/>
        <w:bottom w:val="none" w:sz="0" w:space="0" w:color="auto"/>
        <w:right w:val="none" w:sz="0" w:space="0" w:color="auto"/>
      </w:divBdr>
    </w:div>
    <w:div w:id="224537157">
      <w:bodyDiv w:val="1"/>
      <w:marLeft w:val="0"/>
      <w:marRight w:val="0"/>
      <w:marTop w:val="0"/>
      <w:marBottom w:val="0"/>
      <w:divBdr>
        <w:top w:val="none" w:sz="0" w:space="0" w:color="auto"/>
        <w:left w:val="none" w:sz="0" w:space="0" w:color="auto"/>
        <w:bottom w:val="none" w:sz="0" w:space="0" w:color="auto"/>
        <w:right w:val="none" w:sz="0" w:space="0" w:color="auto"/>
      </w:divBdr>
    </w:div>
    <w:div w:id="293871743">
      <w:bodyDiv w:val="1"/>
      <w:marLeft w:val="0"/>
      <w:marRight w:val="0"/>
      <w:marTop w:val="0"/>
      <w:marBottom w:val="0"/>
      <w:divBdr>
        <w:top w:val="none" w:sz="0" w:space="0" w:color="auto"/>
        <w:left w:val="none" w:sz="0" w:space="0" w:color="auto"/>
        <w:bottom w:val="none" w:sz="0" w:space="0" w:color="auto"/>
        <w:right w:val="none" w:sz="0" w:space="0" w:color="auto"/>
      </w:divBdr>
    </w:div>
    <w:div w:id="432282286">
      <w:bodyDiv w:val="1"/>
      <w:marLeft w:val="0"/>
      <w:marRight w:val="0"/>
      <w:marTop w:val="0"/>
      <w:marBottom w:val="0"/>
      <w:divBdr>
        <w:top w:val="none" w:sz="0" w:space="0" w:color="auto"/>
        <w:left w:val="none" w:sz="0" w:space="0" w:color="auto"/>
        <w:bottom w:val="none" w:sz="0" w:space="0" w:color="auto"/>
        <w:right w:val="none" w:sz="0" w:space="0" w:color="auto"/>
      </w:divBdr>
    </w:div>
    <w:div w:id="634873386">
      <w:bodyDiv w:val="1"/>
      <w:marLeft w:val="0"/>
      <w:marRight w:val="0"/>
      <w:marTop w:val="0"/>
      <w:marBottom w:val="0"/>
      <w:divBdr>
        <w:top w:val="none" w:sz="0" w:space="0" w:color="auto"/>
        <w:left w:val="none" w:sz="0" w:space="0" w:color="auto"/>
        <w:bottom w:val="none" w:sz="0" w:space="0" w:color="auto"/>
        <w:right w:val="none" w:sz="0" w:space="0" w:color="auto"/>
      </w:divBdr>
    </w:div>
    <w:div w:id="676154757">
      <w:bodyDiv w:val="1"/>
      <w:marLeft w:val="0"/>
      <w:marRight w:val="0"/>
      <w:marTop w:val="0"/>
      <w:marBottom w:val="0"/>
      <w:divBdr>
        <w:top w:val="none" w:sz="0" w:space="0" w:color="auto"/>
        <w:left w:val="none" w:sz="0" w:space="0" w:color="auto"/>
        <w:bottom w:val="none" w:sz="0" w:space="0" w:color="auto"/>
        <w:right w:val="none" w:sz="0" w:space="0" w:color="auto"/>
      </w:divBdr>
    </w:div>
    <w:div w:id="922488408">
      <w:bodyDiv w:val="1"/>
      <w:marLeft w:val="0"/>
      <w:marRight w:val="0"/>
      <w:marTop w:val="0"/>
      <w:marBottom w:val="0"/>
      <w:divBdr>
        <w:top w:val="none" w:sz="0" w:space="0" w:color="auto"/>
        <w:left w:val="none" w:sz="0" w:space="0" w:color="auto"/>
        <w:bottom w:val="none" w:sz="0" w:space="0" w:color="auto"/>
        <w:right w:val="none" w:sz="0" w:space="0" w:color="auto"/>
      </w:divBdr>
      <w:divsChild>
        <w:div w:id="1730877173">
          <w:marLeft w:val="0"/>
          <w:marRight w:val="0"/>
          <w:marTop w:val="0"/>
          <w:marBottom w:val="0"/>
          <w:divBdr>
            <w:top w:val="none" w:sz="0" w:space="0" w:color="auto"/>
            <w:left w:val="none" w:sz="0" w:space="0" w:color="auto"/>
            <w:bottom w:val="none" w:sz="0" w:space="0" w:color="auto"/>
            <w:right w:val="none" w:sz="0" w:space="0" w:color="auto"/>
          </w:divBdr>
        </w:div>
        <w:div w:id="1314136625">
          <w:marLeft w:val="0"/>
          <w:marRight w:val="0"/>
          <w:marTop w:val="0"/>
          <w:marBottom w:val="0"/>
          <w:divBdr>
            <w:top w:val="none" w:sz="0" w:space="0" w:color="auto"/>
            <w:left w:val="none" w:sz="0" w:space="0" w:color="auto"/>
            <w:bottom w:val="none" w:sz="0" w:space="0" w:color="auto"/>
            <w:right w:val="none" w:sz="0" w:space="0" w:color="auto"/>
          </w:divBdr>
        </w:div>
      </w:divsChild>
    </w:div>
    <w:div w:id="1003705364">
      <w:bodyDiv w:val="1"/>
      <w:marLeft w:val="0"/>
      <w:marRight w:val="0"/>
      <w:marTop w:val="0"/>
      <w:marBottom w:val="0"/>
      <w:divBdr>
        <w:top w:val="none" w:sz="0" w:space="0" w:color="auto"/>
        <w:left w:val="none" w:sz="0" w:space="0" w:color="auto"/>
        <w:bottom w:val="none" w:sz="0" w:space="0" w:color="auto"/>
        <w:right w:val="none" w:sz="0" w:space="0" w:color="auto"/>
      </w:divBdr>
    </w:div>
    <w:div w:id="1313409095">
      <w:bodyDiv w:val="1"/>
      <w:marLeft w:val="0"/>
      <w:marRight w:val="0"/>
      <w:marTop w:val="0"/>
      <w:marBottom w:val="0"/>
      <w:divBdr>
        <w:top w:val="none" w:sz="0" w:space="0" w:color="auto"/>
        <w:left w:val="none" w:sz="0" w:space="0" w:color="auto"/>
        <w:bottom w:val="none" w:sz="0" w:space="0" w:color="auto"/>
        <w:right w:val="none" w:sz="0" w:space="0" w:color="auto"/>
      </w:divBdr>
    </w:div>
    <w:div w:id="1838422881">
      <w:bodyDiv w:val="1"/>
      <w:marLeft w:val="0"/>
      <w:marRight w:val="0"/>
      <w:marTop w:val="0"/>
      <w:marBottom w:val="0"/>
      <w:divBdr>
        <w:top w:val="none" w:sz="0" w:space="0" w:color="auto"/>
        <w:left w:val="none" w:sz="0" w:space="0" w:color="auto"/>
        <w:bottom w:val="none" w:sz="0" w:space="0" w:color="auto"/>
        <w:right w:val="none" w:sz="0" w:space="0" w:color="auto"/>
      </w:divBdr>
    </w:div>
    <w:div w:id="2007056479">
      <w:bodyDiv w:val="1"/>
      <w:marLeft w:val="0"/>
      <w:marRight w:val="0"/>
      <w:marTop w:val="0"/>
      <w:marBottom w:val="0"/>
      <w:divBdr>
        <w:top w:val="none" w:sz="0" w:space="0" w:color="auto"/>
        <w:left w:val="none" w:sz="0" w:space="0" w:color="auto"/>
        <w:bottom w:val="none" w:sz="0" w:space="0" w:color="auto"/>
        <w:right w:val="none" w:sz="0" w:space="0" w:color="auto"/>
      </w:divBdr>
    </w:div>
    <w:div w:id="2144499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yves.schouwey@hefr.ch" TargetMode="External"/><Relationship Id="rId13" Type="http://schemas.openxmlformats.org/officeDocument/2006/relationships/hyperlink" Target="mailto:philippe.joye@hefr.ch"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tel:+41%2026%20429%2065%2061" TargetMode="Externa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3F2C39-B632-B94C-BF5B-C746146EF4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2</Pages>
  <Words>574</Words>
  <Characters>3275</Characters>
  <Application>Microsoft Office Word</Application>
  <DocSecurity>0</DocSecurity>
  <Lines>27</Lines>
  <Paragraphs>7</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HEFR</Company>
  <LinksUpToDate>false</LinksUpToDate>
  <CharactersWithSpaces>3842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Schouwey Yves</dc:creator>
  <cp:keywords/>
  <dc:description/>
  <cp:lastModifiedBy>Microsoft Office User</cp:lastModifiedBy>
  <cp:revision>4</cp:revision>
  <cp:lastPrinted>2018-06-15T14:57:00Z</cp:lastPrinted>
  <dcterms:created xsi:type="dcterms:W3CDTF">2020-02-22T18:15:00Z</dcterms:created>
  <dcterms:modified xsi:type="dcterms:W3CDTF">2020-02-25T07:40:00Z</dcterms:modified>
</cp:coreProperties>
</file>